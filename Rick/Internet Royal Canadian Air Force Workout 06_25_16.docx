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518" w:rsidRDefault="008139C8">
      <w:r>
        <w:t xml:space="preserve">source:  </w:t>
      </w:r>
      <w:r w:rsidRPr="008139C8">
        <w:t>http://www.workoutoftheweek.net/2011/02/royal-canadian-air-force-exercise-plan.html</w:t>
      </w:r>
    </w:p>
    <w:p w:rsidR="008139C8" w:rsidRDefault="008139C8">
      <w:r>
        <w:t xml:space="preserve">actual book is ISN </w:t>
      </w:r>
    </w:p>
    <w:p w:rsidR="008139C8" w:rsidRPr="008139C8" w:rsidRDefault="008139C8" w:rsidP="008139C8">
      <w:pPr>
        <w:spacing w:after="0" w:line="240" w:lineRule="auto"/>
        <w:jc w:val="center"/>
        <w:rPr>
          <w:rFonts w:ascii="Trebuchet MS" w:eastAsia="Times New Roman" w:hAnsi="Trebuchet MS" w:cs="Times New Roman"/>
          <w:sz w:val="15"/>
          <w:szCs w:val="15"/>
        </w:rPr>
      </w:pPr>
    </w:p>
    <w:p w:rsidR="008139C8" w:rsidRPr="008139C8" w:rsidRDefault="008139C8" w:rsidP="008139C8">
      <w:pPr>
        <w:spacing w:before="100" w:beforeAutospacing="1" w:after="100" w:afterAutospacing="1" w:line="240" w:lineRule="auto"/>
        <w:jc w:val="center"/>
        <w:outlineLvl w:val="1"/>
        <w:rPr>
          <w:rFonts w:ascii="Trebuchet MS" w:eastAsia="Times New Roman" w:hAnsi="Trebuchet MS" w:cs="Times New Roman"/>
          <w:b/>
          <w:bCs/>
          <w:sz w:val="36"/>
          <w:szCs w:val="36"/>
        </w:rPr>
      </w:pPr>
      <w:r w:rsidRPr="008139C8">
        <w:rPr>
          <w:rFonts w:ascii="Trebuchet MS" w:eastAsia="Times New Roman" w:hAnsi="Trebuchet MS" w:cs="Times New Roman"/>
          <w:b/>
          <w:bCs/>
          <w:sz w:val="36"/>
          <w:szCs w:val="36"/>
        </w:rPr>
        <w:t>Workout of the Week</w:t>
      </w:r>
    </w:p>
    <w:p w:rsidR="008139C8" w:rsidRPr="008139C8" w:rsidRDefault="008139C8" w:rsidP="008139C8">
      <w:pPr>
        <w:spacing w:after="0" w:line="240" w:lineRule="auto"/>
        <w:jc w:val="center"/>
        <w:rPr>
          <w:rFonts w:ascii="Trebuchet MS" w:eastAsia="Times New Roman" w:hAnsi="Trebuchet MS" w:cs="Times New Roman"/>
          <w:sz w:val="15"/>
          <w:szCs w:val="15"/>
        </w:rPr>
      </w:pPr>
      <w:r w:rsidRPr="008139C8">
        <w:rPr>
          <w:rFonts w:ascii="Trebuchet MS" w:eastAsia="Times New Roman" w:hAnsi="Trebuchet MS" w:cs="Times New Roman"/>
          <w:b/>
          <w:bCs/>
          <w:color w:val="000000"/>
          <w:sz w:val="15"/>
        </w:rPr>
        <w:t xml:space="preserve">Get inspired. Get new ideas. Or just get a laugh. </w:t>
      </w:r>
    </w:p>
    <w:p w:rsidR="008139C8" w:rsidRPr="008139C8" w:rsidRDefault="008139C8" w:rsidP="008139C8">
      <w:pPr>
        <w:spacing w:after="0" w:line="240" w:lineRule="auto"/>
        <w:jc w:val="center"/>
        <w:rPr>
          <w:rFonts w:ascii="Trebuchet MS" w:eastAsia="Times New Roman" w:hAnsi="Trebuchet MS" w:cs="Times New Roman"/>
          <w:sz w:val="15"/>
          <w:szCs w:val="15"/>
        </w:rPr>
      </w:pPr>
      <w:r>
        <w:rPr>
          <w:rFonts w:ascii="Trebuchet MS" w:eastAsia="Times New Roman" w:hAnsi="Trebuchet MS" w:cs="Times New Roman"/>
          <w:noProof/>
          <w:vanish/>
          <w:color w:val="2A6AA9"/>
          <w:sz w:val="15"/>
          <w:szCs w:val="15"/>
        </w:rPr>
        <w:drawing>
          <wp:inline distT="0" distB="0" distL="0" distR="0">
            <wp:extent cx="171450" cy="171450"/>
            <wp:effectExtent l="19050" t="0" r="0" b="0"/>
            <wp:docPr id="6" name="Picture 6" descr="https://resources.blogblog.com/img/icon18_wrench_allbkg.png">
              <a:hlinkClick xmlns:a="http://schemas.openxmlformats.org/drawingml/2006/main" r:id="rId5" tgtFrame="&quot;configHTML65&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ources.blogblog.com/img/icon18_wrench_allbkg.png">
                      <a:hlinkClick r:id="rId5" tgtFrame="&quot;configHTML65&quot;" tooltip="&quot;Edit&quot;"/>
                    </pic:cNvPr>
                    <pic:cNvPicPr>
                      <a:picLocks noChangeAspect="1" noChangeArrowheads="1"/>
                    </pic:cNvPicPr>
                  </pic:nvPicPr>
                  <pic:blipFill>
                    <a:blip r:embed="rId6"/>
                    <a:srcRect/>
                    <a:stretch>
                      <a:fillRect/>
                    </a:stretch>
                  </pic:blipFill>
                  <pic:spPr bwMode="auto">
                    <a:xfrm>
                      <a:off x="0" y="0"/>
                      <a:ext cx="171450" cy="171450"/>
                    </a:xfrm>
                    <a:prstGeom prst="rect">
                      <a:avLst/>
                    </a:prstGeom>
                    <a:noFill/>
                    <a:ln w="9525">
                      <a:noFill/>
                      <a:miter lim="800000"/>
                      <a:headEnd/>
                      <a:tailEnd/>
                    </a:ln>
                  </pic:spPr>
                </pic:pic>
              </a:graphicData>
            </a:graphic>
          </wp:inline>
        </w:drawing>
      </w:r>
    </w:p>
    <w:bookmarkStart w:id="0" w:name="9131561840759412030"/>
    <w:bookmarkEnd w:id="0"/>
    <w:p w:rsidR="008139C8" w:rsidRPr="008139C8" w:rsidRDefault="001A7EB0" w:rsidP="008139C8">
      <w:pPr>
        <w:spacing w:after="0" w:line="240" w:lineRule="auto"/>
        <w:outlineLvl w:val="1"/>
        <w:rPr>
          <w:rFonts w:ascii="Cambria" w:eastAsia="Times New Roman" w:hAnsi="Cambria" w:cs="Times New Roman"/>
          <w:color w:val="37414B"/>
          <w:sz w:val="27"/>
          <w:szCs w:val="27"/>
        </w:rPr>
      </w:pPr>
      <w:r w:rsidRPr="008139C8">
        <w:rPr>
          <w:rFonts w:ascii="Cambria" w:eastAsia="Times New Roman" w:hAnsi="Cambria" w:cs="Times New Roman"/>
          <w:color w:val="37414B"/>
          <w:sz w:val="27"/>
          <w:szCs w:val="27"/>
        </w:rPr>
        <w:fldChar w:fldCharType="begin"/>
      </w:r>
      <w:r w:rsidR="008139C8" w:rsidRPr="008139C8">
        <w:rPr>
          <w:rFonts w:ascii="Cambria" w:eastAsia="Times New Roman" w:hAnsi="Cambria" w:cs="Times New Roman"/>
          <w:color w:val="37414B"/>
          <w:sz w:val="27"/>
          <w:szCs w:val="27"/>
        </w:rPr>
        <w:instrText xml:space="preserve"> HYPERLINK "http://www.workoutoftheweek.net/2011/02/royal-canadian-air-force-exercise-plan.html" </w:instrText>
      </w:r>
      <w:r w:rsidRPr="008139C8">
        <w:rPr>
          <w:rFonts w:ascii="Cambria" w:eastAsia="Times New Roman" w:hAnsi="Cambria" w:cs="Times New Roman"/>
          <w:color w:val="37414B"/>
          <w:sz w:val="27"/>
          <w:szCs w:val="27"/>
        </w:rPr>
        <w:fldChar w:fldCharType="separate"/>
      </w:r>
      <w:r w:rsidR="008139C8" w:rsidRPr="008139C8">
        <w:rPr>
          <w:rFonts w:ascii="Cambria" w:eastAsia="Times New Roman" w:hAnsi="Cambria" w:cs="Times New Roman"/>
          <w:color w:val="37414B"/>
          <w:sz w:val="27"/>
          <w:szCs w:val="27"/>
        </w:rPr>
        <w:t>Royal Canadian Air Force Exercise Plan</w:t>
      </w:r>
      <w:r w:rsidRPr="008139C8">
        <w:rPr>
          <w:rFonts w:ascii="Cambria" w:eastAsia="Times New Roman" w:hAnsi="Cambria" w:cs="Times New Roman"/>
          <w:color w:val="37414B"/>
          <w:sz w:val="27"/>
          <w:szCs w:val="27"/>
        </w:rPr>
        <w:fldChar w:fldCharType="end"/>
      </w:r>
    </w:p>
    <w:p w:rsidR="008139C8" w:rsidRPr="008139C8" w:rsidRDefault="008139C8" w:rsidP="008139C8">
      <w:pPr>
        <w:spacing w:after="0" w:line="240" w:lineRule="auto"/>
        <w:outlineLvl w:val="3"/>
        <w:rPr>
          <w:rFonts w:ascii="Trebuchet MS" w:eastAsia="Times New Roman" w:hAnsi="Trebuchet MS" w:cs="Times New Roman"/>
          <w:color w:val="7A7F78"/>
          <w:sz w:val="21"/>
          <w:szCs w:val="21"/>
        </w:rPr>
      </w:pPr>
      <w:r w:rsidRPr="008139C8">
        <w:rPr>
          <w:rFonts w:ascii="Trebuchet MS" w:eastAsia="Times New Roman" w:hAnsi="Trebuchet MS" w:cs="Times New Roman"/>
          <w:color w:val="7A7F78"/>
          <w:sz w:val="21"/>
          <w:szCs w:val="21"/>
        </w:rPr>
        <w:t xml:space="preserve">Wednesday, February 9, 2011 | </w:t>
      </w:r>
      <w:proofErr w:type="spellStart"/>
      <w:r w:rsidRPr="008139C8">
        <w:rPr>
          <w:rFonts w:ascii="Trebuchet MS" w:eastAsia="Times New Roman" w:hAnsi="Trebuchet MS" w:cs="Times New Roman"/>
          <w:color w:val="7A7F78"/>
          <w:sz w:val="21"/>
          <w:szCs w:val="21"/>
        </w:rPr>
        <w:t>Writinggal</w:t>
      </w:r>
      <w:proofErr w:type="spellEnd"/>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Pr>
          <w:rFonts w:ascii="Trebuchet MS" w:eastAsia="Times New Roman" w:hAnsi="Trebuchet MS" w:cs="Times New Roman"/>
          <w:noProof/>
          <w:color w:val="2A6AA9"/>
          <w:sz w:val="21"/>
          <w:szCs w:val="21"/>
        </w:rPr>
        <w:drawing>
          <wp:inline distT="0" distB="0" distL="0" distR="0">
            <wp:extent cx="1400175" cy="2324100"/>
            <wp:effectExtent l="19050" t="0" r="9525" b="0"/>
            <wp:docPr id="7" name="Picture 7" descr="51nQ4sd-CF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1nQ4sd-CFL">
                      <a:hlinkClick r:id="rId7"/>
                    </pic:cNvPr>
                    <pic:cNvPicPr>
                      <a:picLocks noChangeAspect="1" noChangeArrowheads="1"/>
                    </pic:cNvPicPr>
                  </pic:nvPicPr>
                  <pic:blipFill>
                    <a:blip r:embed="rId8"/>
                    <a:srcRect/>
                    <a:stretch>
                      <a:fillRect/>
                    </a:stretch>
                  </pic:blipFill>
                  <pic:spPr bwMode="auto">
                    <a:xfrm>
                      <a:off x="0" y="0"/>
                      <a:ext cx="1400175" cy="2324100"/>
                    </a:xfrm>
                    <a:prstGeom prst="rect">
                      <a:avLst/>
                    </a:prstGeom>
                    <a:noFill/>
                    <a:ln w="9525">
                      <a:noFill/>
                      <a:miter lim="800000"/>
                      <a:headEnd/>
                      <a:tailEnd/>
                    </a:ln>
                  </pic:spPr>
                </pic:pic>
              </a:graphicData>
            </a:graphic>
          </wp:inline>
        </w:drawing>
      </w:r>
      <w:r w:rsidRPr="008139C8">
        <w:rPr>
          <w:rFonts w:ascii="Trebuchet MS" w:eastAsia="Times New Roman" w:hAnsi="Trebuchet MS" w:cs="Times New Roman"/>
          <w:sz w:val="21"/>
          <w:szCs w:val="21"/>
        </w:rPr>
        <w:t xml:space="preserve">This exercise plan is old-school, from the 1950s. A doctor designed it for the Royal Canadian Air Force. It’s a series of five exercises for men (called 5BX) and 10 exercises for women (called XBX). The idea is to work all your muscle groups in a short amount of time. I liked the sound of that. And I also like the fact that it takes NO equipment.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The 5BX plan for dudes takes 11 minutes.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toe touching/warm-up:  2 minutes </w:t>
      </w:r>
      <w:r w:rsidRPr="008139C8">
        <w:rPr>
          <w:rFonts w:ascii="Trebuchet MS" w:eastAsia="Times New Roman" w:hAnsi="Trebuchet MS" w:cs="Times New Roman"/>
          <w:sz w:val="21"/>
          <w:szCs w:val="21"/>
        </w:rPr>
        <w:br/>
        <w:t xml:space="preserve">partial sit-ups: 1 minute </w:t>
      </w:r>
      <w:r w:rsidRPr="008139C8">
        <w:rPr>
          <w:rFonts w:ascii="Trebuchet MS" w:eastAsia="Times New Roman" w:hAnsi="Trebuchet MS" w:cs="Times New Roman"/>
          <w:sz w:val="21"/>
          <w:szCs w:val="21"/>
        </w:rPr>
        <w:br/>
        <w:t xml:space="preserve">leg lifts: 1 minute </w:t>
      </w:r>
      <w:r w:rsidRPr="008139C8">
        <w:rPr>
          <w:rFonts w:ascii="Trebuchet MS" w:eastAsia="Times New Roman" w:hAnsi="Trebuchet MS" w:cs="Times New Roman"/>
          <w:sz w:val="21"/>
          <w:szCs w:val="21"/>
        </w:rPr>
        <w:br/>
        <w:t xml:space="preserve">push-ups: 1 minute </w:t>
      </w:r>
      <w:r w:rsidRPr="008139C8">
        <w:rPr>
          <w:rFonts w:ascii="Trebuchet MS" w:eastAsia="Times New Roman" w:hAnsi="Trebuchet MS" w:cs="Times New Roman"/>
          <w:sz w:val="21"/>
          <w:szCs w:val="21"/>
        </w:rPr>
        <w:br/>
        <w:t xml:space="preserve">stationary running: 6 minutes.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Here’s the XBX plan for the ladies: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toe touching/warm-up: 30 seconds </w:t>
      </w:r>
      <w:r w:rsidRPr="008139C8">
        <w:rPr>
          <w:rFonts w:ascii="Trebuchet MS" w:eastAsia="Times New Roman" w:hAnsi="Trebuchet MS" w:cs="Times New Roman"/>
          <w:sz w:val="21"/>
          <w:szCs w:val="21"/>
        </w:rPr>
        <w:br/>
        <w:t xml:space="preserve">knee raising: 30 seconds </w:t>
      </w:r>
      <w:r w:rsidRPr="008139C8">
        <w:rPr>
          <w:rFonts w:ascii="Trebuchet MS" w:eastAsia="Times New Roman" w:hAnsi="Trebuchet MS" w:cs="Times New Roman"/>
          <w:sz w:val="21"/>
          <w:szCs w:val="21"/>
        </w:rPr>
        <w:br/>
        <w:t xml:space="preserve">arm circling: 30 seconds </w:t>
      </w:r>
      <w:r w:rsidRPr="008139C8">
        <w:rPr>
          <w:rFonts w:ascii="Trebuchet MS" w:eastAsia="Times New Roman" w:hAnsi="Trebuchet MS" w:cs="Times New Roman"/>
          <w:sz w:val="21"/>
          <w:szCs w:val="21"/>
        </w:rPr>
        <w:br/>
        <w:t xml:space="preserve">partial sit-ups: 30 seconds </w:t>
      </w:r>
      <w:r w:rsidRPr="008139C8">
        <w:rPr>
          <w:rFonts w:ascii="Trebuchet MS" w:eastAsia="Times New Roman" w:hAnsi="Trebuchet MS" w:cs="Times New Roman"/>
          <w:sz w:val="21"/>
          <w:szCs w:val="21"/>
        </w:rPr>
        <w:br/>
      </w:r>
      <w:r w:rsidRPr="008139C8">
        <w:rPr>
          <w:rFonts w:ascii="Trebuchet MS" w:eastAsia="Times New Roman" w:hAnsi="Trebuchet MS" w:cs="Times New Roman"/>
          <w:sz w:val="21"/>
          <w:szCs w:val="21"/>
        </w:rPr>
        <w:lastRenderedPageBreak/>
        <w:t>chest and leg raising:</w:t>
      </w:r>
      <w:del w:id="1" w:author="Rick Otness" w:date="2016-07-01T11:06:00Z">
        <w:r w:rsidRPr="008139C8" w:rsidDel="002107C6">
          <w:rPr>
            <w:rFonts w:ascii="Trebuchet MS" w:eastAsia="Times New Roman" w:hAnsi="Trebuchet MS" w:cs="Times New Roman"/>
            <w:sz w:val="21"/>
            <w:szCs w:val="21"/>
          </w:rPr>
          <w:delText xml:space="preserve"> 2</w:delText>
        </w:r>
      </w:del>
      <w:ins w:id="2" w:author="Don Griffing" w:date="2016-07-01T09:56:00Z">
        <w:del w:id="3" w:author="Rick Otness" w:date="2016-07-01T11:06:00Z">
          <w:r w:rsidR="008A5DDB" w:rsidDel="002107C6">
            <w:rPr>
              <w:rFonts w:ascii="Trebuchet MS" w:eastAsia="Times New Roman" w:hAnsi="Trebuchet MS" w:cs="Times New Roman"/>
              <w:sz w:val="21"/>
              <w:szCs w:val="21"/>
            </w:rPr>
            <w:delText>0</w:delText>
          </w:r>
        </w:del>
      </w:ins>
      <w:ins w:id="4" w:author="Rick Otness" w:date="2016-07-01T11:06:00Z">
        <w:r w:rsidR="002107C6">
          <w:rPr>
            <w:rFonts w:ascii="Trebuchet MS" w:eastAsia="Times New Roman" w:hAnsi="Trebuchet MS" w:cs="Times New Roman"/>
            <w:sz w:val="21"/>
            <w:szCs w:val="21"/>
          </w:rPr>
          <w:t>10</w:t>
        </w:r>
      </w:ins>
      <w:r w:rsidRPr="008139C8">
        <w:rPr>
          <w:rFonts w:ascii="Trebuchet MS" w:eastAsia="Times New Roman" w:hAnsi="Trebuchet MS" w:cs="Times New Roman"/>
          <w:sz w:val="21"/>
          <w:szCs w:val="21"/>
        </w:rPr>
        <w:t xml:space="preserve"> minutes </w:t>
      </w:r>
      <w:r w:rsidRPr="008139C8">
        <w:rPr>
          <w:rFonts w:ascii="Trebuchet MS" w:eastAsia="Times New Roman" w:hAnsi="Trebuchet MS" w:cs="Times New Roman"/>
          <w:sz w:val="21"/>
          <w:szCs w:val="21"/>
        </w:rPr>
        <w:br/>
        <w:t xml:space="preserve">side leg raising: </w:t>
      </w:r>
      <w:del w:id="5" w:author="Rick Otness" w:date="2016-07-01T11:07:00Z">
        <w:r w:rsidRPr="008139C8" w:rsidDel="002107C6">
          <w:rPr>
            <w:rFonts w:ascii="Trebuchet MS" w:eastAsia="Times New Roman" w:hAnsi="Trebuchet MS" w:cs="Times New Roman"/>
            <w:sz w:val="21"/>
            <w:szCs w:val="21"/>
          </w:rPr>
          <w:delText>1</w:delText>
        </w:r>
      </w:del>
      <w:ins w:id="6" w:author="Don Griffing" w:date="2016-07-01T09:56:00Z">
        <w:del w:id="7" w:author="Rick Otness" w:date="2016-07-01T11:07:00Z">
          <w:r w:rsidR="008A5DDB" w:rsidDel="002107C6">
            <w:rPr>
              <w:rFonts w:ascii="Trebuchet MS" w:eastAsia="Times New Roman" w:hAnsi="Trebuchet MS" w:cs="Times New Roman"/>
              <w:sz w:val="21"/>
              <w:szCs w:val="21"/>
            </w:rPr>
            <w:delText>0</w:delText>
          </w:r>
        </w:del>
      </w:ins>
      <w:del w:id="8" w:author="Rick Otness" w:date="2016-07-01T11:07:00Z">
        <w:r w:rsidRPr="008139C8" w:rsidDel="002107C6">
          <w:rPr>
            <w:rFonts w:ascii="Trebuchet MS" w:eastAsia="Times New Roman" w:hAnsi="Trebuchet MS" w:cs="Times New Roman"/>
            <w:sz w:val="21"/>
            <w:szCs w:val="21"/>
          </w:rPr>
          <w:delText xml:space="preserve"> </w:delText>
        </w:r>
      </w:del>
      <w:ins w:id="9" w:author="Rick Otness" w:date="2016-07-01T11:07:00Z">
        <w:r w:rsidR="002107C6">
          <w:rPr>
            <w:rFonts w:ascii="Trebuchet MS" w:eastAsia="Times New Roman" w:hAnsi="Trebuchet MS" w:cs="Times New Roman"/>
            <w:sz w:val="21"/>
            <w:szCs w:val="21"/>
          </w:rPr>
          <w:t>5</w:t>
        </w:r>
        <w:r w:rsidR="002107C6" w:rsidRPr="008139C8">
          <w:rPr>
            <w:rFonts w:ascii="Trebuchet MS" w:eastAsia="Times New Roman" w:hAnsi="Trebuchet MS" w:cs="Times New Roman"/>
            <w:sz w:val="21"/>
            <w:szCs w:val="21"/>
          </w:rPr>
          <w:t xml:space="preserve"> </w:t>
        </w:r>
      </w:ins>
      <w:r w:rsidRPr="008139C8">
        <w:rPr>
          <w:rFonts w:ascii="Trebuchet MS" w:eastAsia="Times New Roman" w:hAnsi="Trebuchet MS" w:cs="Times New Roman"/>
          <w:sz w:val="21"/>
          <w:szCs w:val="21"/>
        </w:rPr>
        <w:t xml:space="preserve">minute </w:t>
      </w:r>
      <w:r w:rsidRPr="008139C8">
        <w:rPr>
          <w:rFonts w:ascii="Trebuchet MS" w:eastAsia="Times New Roman" w:hAnsi="Trebuchet MS" w:cs="Times New Roman"/>
          <w:sz w:val="21"/>
          <w:szCs w:val="21"/>
        </w:rPr>
        <w:br/>
        <w:t xml:space="preserve">push-ups (from a kneeling position): </w:t>
      </w:r>
      <w:del w:id="10" w:author="Rick Otness" w:date="2016-07-01T11:07:00Z">
        <w:r w:rsidRPr="008139C8" w:rsidDel="002107C6">
          <w:rPr>
            <w:rFonts w:ascii="Trebuchet MS" w:eastAsia="Times New Roman" w:hAnsi="Trebuchet MS" w:cs="Times New Roman"/>
            <w:sz w:val="21"/>
            <w:szCs w:val="21"/>
          </w:rPr>
          <w:delText>2</w:delText>
        </w:r>
      </w:del>
      <w:ins w:id="11" w:author="Don Griffing" w:date="2016-07-01T09:56:00Z">
        <w:del w:id="12" w:author="Rick Otness" w:date="2016-07-01T11:07:00Z">
          <w:r w:rsidR="008A5DDB" w:rsidDel="002107C6">
            <w:rPr>
              <w:rFonts w:ascii="Trebuchet MS" w:eastAsia="Times New Roman" w:hAnsi="Trebuchet MS" w:cs="Times New Roman"/>
              <w:sz w:val="21"/>
              <w:szCs w:val="21"/>
            </w:rPr>
            <w:delText>0</w:delText>
          </w:r>
        </w:del>
      </w:ins>
      <w:del w:id="13" w:author="Rick Otness" w:date="2016-07-01T11:07:00Z">
        <w:r w:rsidRPr="008139C8" w:rsidDel="002107C6">
          <w:rPr>
            <w:rFonts w:ascii="Trebuchet MS" w:eastAsia="Times New Roman" w:hAnsi="Trebuchet MS" w:cs="Times New Roman"/>
            <w:sz w:val="21"/>
            <w:szCs w:val="21"/>
          </w:rPr>
          <w:delText xml:space="preserve"> </w:delText>
        </w:r>
      </w:del>
      <w:ins w:id="14" w:author="Rick Otness" w:date="2016-07-01T11:07:00Z">
        <w:r w:rsidR="002107C6">
          <w:rPr>
            <w:rFonts w:ascii="Trebuchet MS" w:eastAsia="Times New Roman" w:hAnsi="Trebuchet MS" w:cs="Times New Roman"/>
            <w:sz w:val="21"/>
            <w:szCs w:val="21"/>
          </w:rPr>
          <w:t>10</w:t>
        </w:r>
        <w:r w:rsidR="002107C6" w:rsidRPr="008139C8">
          <w:rPr>
            <w:rFonts w:ascii="Trebuchet MS" w:eastAsia="Times New Roman" w:hAnsi="Trebuchet MS" w:cs="Times New Roman"/>
            <w:sz w:val="21"/>
            <w:szCs w:val="21"/>
          </w:rPr>
          <w:t xml:space="preserve"> </w:t>
        </w:r>
      </w:ins>
      <w:r w:rsidRPr="008139C8">
        <w:rPr>
          <w:rFonts w:ascii="Trebuchet MS" w:eastAsia="Times New Roman" w:hAnsi="Trebuchet MS" w:cs="Times New Roman"/>
          <w:sz w:val="21"/>
          <w:szCs w:val="21"/>
        </w:rPr>
        <w:t xml:space="preserve">minutes </w:t>
      </w:r>
      <w:r w:rsidRPr="008139C8">
        <w:rPr>
          <w:rFonts w:ascii="Trebuchet MS" w:eastAsia="Times New Roman" w:hAnsi="Trebuchet MS" w:cs="Times New Roman"/>
          <w:sz w:val="21"/>
          <w:szCs w:val="21"/>
        </w:rPr>
        <w:br/>
        <w:t xml:space="preserve">leg lifting: </w:t>
      </w:r>
      <w:del w:id="15" w:author="Rick Otness" w:date="2016-07-01T11:07:00Z">
        <w:r w:rsidRPr="008139C8" w:rsidDel="002107C6">
          <w:rPr>
            <w:rFonts w:ascii="Trebuchet MS" w:eastAsia="Times New Roman" w:hAnsi="Trebuchet MS" w:cs="Times New Roman"/>
            <w:sz w:val="21"/>
            <w:szCs w:val="21"/>
          </w:rPr>
          <w:delText>1</w:delText>
        </w:r>
      </w:del>
      <w:ins w:id="16" w:author="Don Griffing" w:date="2016-07-01T09:56:00Z">
        <w:del w:id="17" w:author="Rick Otness" w:date="2016-07-01T11:07:00Z">
          <w:r w:rsidR="008A5DDB" w:rsidDel="002107C6">
            <w:rPr>
              <w:rFonts w:ascii="Trebuchet MS" w:eastAsia="Times New Roman" w:hAnsi="Trebuchet MS" w:cs="Times New Roman"/>
              <w:sz w:val="21"/>
              <w:szCs w:val="21"/>
            </w:rPr>
            <w:delText>0</w:delText>
          </w:r>
        </w:del>
      </w:ins>
      <w:del w:id="18" w:author="Rick Otness" w:date="2016-07-01T11:07:00Z">
        <w:r w:rsidRPr="008139C8" w:rsidDel="002107C6">
          <w:rPr>
            <w:rFonts w:ascii="Trebuchet MS" w:eastAsia="Times New Roman" w:hAnsi="Trebuchet MS" w:cs="Times New Roman"/>
            <w:sz w:val="21"/>
            <w:szCs w:val="21"/>
          </w:rPr>
          <w:delText xml:space="preserve"> </w:delText>
        </w:r>
      </w:del>
      <w:ins w:id="19" w:author="Rick Otness" w:date="2016-07-01T11:07:00Z">
        <w:r w:rsidR="002107C6">
          <w:rPr>
            <w:rFonts w:ascii="Trebuchet MS" w:eastAsia="Times New Roman" w:hAnsi="Trebuchet MS" w:cs="Times New Roman"/>
            <w:sz w:val="21"/>
            <w:szCs w:val="21"/>
          </w:rPr>
          <w:t>5</w:t>
        </w:r>
        <w:r w:rsidR="002107C6" w:rsidRPr="008139C8">
          <w:rPr>
            <w:rFonts w:ascii="Trebuchet MS" w:eastAsia="Times New Roman" w:hAnsi="Trebuchet MS" w:cs="Times New Roman"/>
            <w:sz w:val="21"/>
            <w:szCs w:val="21"/>
          </w:rPr>
          <w:t xml:space="preserve"> </w:t>
        </w:r>
      </w:ins>
      <w:r w:rsidRPr="008139C8">
        <w:rPr>
          <w:rFonts w:ascii="Trebuchet MS" w:eastAsia="Times New Roman" w:hAnsi="Trebuchet MS" w:cs="Times New Roman"/>
          <w:sz w:val="21"/>
          <w:szCs w:val="21"/>
        </w:rPr>
        <w:t xml:space="preserve">minute </w:t>
      </w:r>
      <w:r w:rsidRPr="008139C8">
        <w:rPr>
          <w:rFonts w:ascii="Trebuchet MS" w:eastAsia="Times New Roman" w:hAnsi="Trebuchet MS" w:cs="Times New Roman"/>
          <w:sz w:val="21"/>
          <w:szCs w:val="21"/>
        </w:rPr>
        <w:br/>
        <w:t xml:space="preserve">run and hop: </w:t>
      </w:r>
      <w:del w:id="20" w:author="Rick Otness" w:date="2016-07-01T11:07:00Z">
        <w:r w:rsidRPr="008139C8" w:rsidDel="002107C6">
          <w:rPr>
            <w:rFonts w:ascii="Trebuchet MS" w:eastAsia="Times New Roman" w:hAnsi="Trebuchet MS" w:cs="Times New Roman"/>
            <w:sz w:val="21"/>
            <w:szCs w:val="21"/>
          </w:rPr>
          <w:delText>3</w:delText>
        </w:r>
      </w:del>
      <w:ins w:id="21" w:author="Don Griffing" w:date="2016-07-01T09:56:00Z">
        <w:del w:id="22" w:author="Rick Otness" w:date="2016-07-01T11:07:00Z">
          <w:r w:rsidR="008A5DDB" w:rsidDel="002107C6">
            <w:rPr>
              <w:rFonts w:ascii="Trebuchet MS" w:eastAsia="Times New Roman" w:hAnsi="Trebuchet MS" w:cs="Times New Roman"/>
              <w:sz w:val="21"/>
              <w:szCs w:val="21"/>
            </w:rPr>
            <w:delText>0</w:delText>
          </w:r>
        </w:del>
      </w:ins>
      <w:bookmarkStart w:id="23" w:name="_GoBack"/>
      <w:bookmarkEnd w:id="23"/>
      <w:del w:id="24" w:author="Rick Otness" w:date="2016-07-01T11:07:00Z">
        <w:r w:rsidRPr="008139C8" w:rsidDel="002107C6">
          <w:rPr>
            <w:rFonts w:ascii="Trebuchet MS" w:eastAsia="Times New Roman" w:hAnsi="Trebuchet MS" w:cs="Times New Roman"/>
            <w:sz w:val="21"/>
            <w:szCs w:val="21"/>
          </w:rPr>
          <w:delText xml:space="preserve"> </w:delText>
        </w:r>
      </w:del>
      <w:ins w:id="25" w:author="Rick Otness" w:date="2016-07-01T11:07:00Z">
        <w:r w:rsidR="002107C6">
          <w:rPr>
            <w:rFonts w:ascii="Trebuchet MS" w:eastAsia="Times New Roman" w:hAnsi="Trebuchet MS" w:cs="Times New Roman"/>
            <w:sz w:val="21"/>
            <w:szCs w:val="21"/>
          </w:rPr>
          <w:t>15</w:t>
        </w:r>
        <w:r w:rsidR="002107C6" w:rsidRPr="008139C8">
          <w:rPr>
            <w:rFonts w:ascii="Trebuchet MS" w:eastAsia="Times New Roman" w:hAnsi="Trebuchet MS" w:cs="Times New Roman"/>
            <w:sz w:val="21"/>
            <w:szCs w:val="21"/>
          </w:rPr>
          <w:t xml:space="preserve"> </w:t>
        </w:r>
      </w:ins>
      <w:r w:rsidRPr="008139C8">
        <w:rPr>
          <w:rFonts w:ascii="Trebuchet MS" w:eastAsia="Times New Roman" w:hAnsi="Trebuchet MS" w:cs="Times New Roman"/>
          <w:sz w:val="21"/>
          <w:szCs w:val="21"/>
        </w:rPr>
        <w:t xml:space="preserve">minutes </w:t>
      </w:r>
    </w:p>
    <w:p w:rsidR="008139C8" w:rsidRPr="008139C8" w:rsidRDefault="001A7EB0" w:rsidP="008139C8">
      <w:pPr>
        <w:spacing w:before="100" w:beforeAutospacing="1" w:after="0" w:line="336" w:lineRule="atLeast"/>
        <w:rPr>
          <w:rFonts w:ascii="Trebuchet MS" w:eastAsia="Times New Roman" w:hAnsi="Trebuchet MS" w:cs="Times New Roman"/>
          <w:sz w:val="21"/>
          <w:szCs w:val="21"/>
        </w:rPr>
      </w:pPr>
      <w:hyperlink r:id="rId9" w:tooltip="http://www.fit450.com/HTML/5BX_Intro.html" w:history="1">
        <w:r w:rsidR="008139C8" w:rsidRPr="008139C8">
          <w:rPr>
            <w:rFonts w:ascii="Trebuchet MS" w:eastAsia="Times New Roman" w:hAnsi="Trebuchet MS" w:cs="Times New Roman"/>
            <w:color w:val="2A6AA9"/>
            <w:sz w:val="21"/>
            <w:szCs w:val="21"/>
            <w:u w:val="single"/>
          </w:rPr>
          <w:t>Here's a good website</w:t>
        </w:r>
      </w:hyperlink>
      <w:r w:rsidR="008139C8" w:rsidRPr="008139C8">
        <w:rPr>
          <w:rFonts w:ascii="Trebuchet MS" w:eastAsia="Times New Roman" w:hAnsi="Trebuchet MS" w:cs="Times New Roman"/>
          <w:sz w:val="21"/>
          <w:szCs w:val="21"/>
        </w:rPr>
        <w:t xml:space="preserve"> that explains the exercises. It sounds crazy that you could get a good workout in such a short amount of time but there are people who have sworn by this for decades.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Even way back then, experts knew that one exercise plan didn’t fit everyone. So you can customize the workout by using </w:t>
      </w:r>
      <w:hyperlink r:id="rId10" w:tooltip="http://www.fit450.com/HTML/XBX_Intro.html" w:history="1">
        <w:r w:rsidRPr="008139C8">
          <w:rPr>
            <w:rFonts w:ascii="Trebuchet MS" w:eastAsia="Times New Roman" w:hAnsi="Trebuchet MS" w:cs="Times New Roman"/>
            <w:color w:val="2A6AA9"/>
            <w:sz w:val="21"/>
            <w:szCs w:val="21"/>
            <w:u w:val="single"/>
          </w:rPr>
          <w:t>these handy charts</w:t>
        </w:r>
      </w:hyperlink>
      <w:r w:rsidRPr="008139C8">
        <w:rPr>
          <w:rFonts w:ascii="Trebuchet MS" w:eastAsia="Times New Roman" w:hAnsi="Trebuchet MS" w:cs="Times New Roman"/>
          <w:sz w:val="21"/>
          <w:szCs w:val="21"/>
        </w:rPr>
        <w:t xml:space="preserve">. The charts tell you how many reps you should do in the allotted time depending on your age. As you get more advanced, you can increase the reps. At first you’re supposed to do the exercises every day but once you reach your “target” (which I think means the highest level you want to get to), you can back it off to three times a week to maintain your fitness level. The same website with the charts also has pictures of a lady in a leotard demonstrating the exercises. (Hey, I said it was old-school.) </w:t>
      </w:r>
    </w:p>
    <w:p w:rsidR="008139C8" w:rsidRPr="008139C8" w:rsidRDefault="008139C8" w:rsidP="008139C8">
      <w:pPr>
        <w:spacing w:before="100" w:beforeAutospacing="1" w:after="0" w:line="336" w:lineRule="atLeast"/>
        <w:rPr>
          <w:rFonts w:ascii="Trebuchet MS" w:eastAsia="Times New Roman" w:hAnsi="Trebuchet MS" w:cs="Times New Roman"/>
          <w:sz w:val="21"/>
          <w:szCs w:val="21"/>
        </w:rPr>
      </w:pPr>
      <w:r>
        <w:rPr>
          <w:rFonts w:ascii="Trebuchet MS" w:eastAsia="Times New Roman" w:hAnsi="Trebuchet MS" w:cs="Times New Roman"/>
          <w:noProof/>
          <w:color w:val="2A6AA9"/>
          <w:sz w:val="21"/>
          <w:szCs w:val="21"/>
        </w:rPr>
        <w:drawing>
          <wp:inline distT="0" distB="0" distL="0" distR="0">
            <wp:extent cx="2324100" cy="1533525"/>
            <wp:effectExtent l="19050" t="0" r="0" b="0"/>
            <wp:docPr id="8" name="Picture 8" descr="Picture-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1">
                      <a:hlinkClick r:id="rId11"/>
                    </pic:cNvPr>
                    <pic:cNvPicPr>
                      <a:picLocks noChangeAspect="1" noChangeArrowheads="1"/>
                    </pic:cNvPicPr>
                  </pic:nvPicPr>
                  <pic:blipFill>
                    <a:blip r:embed="rId12"/>
                    <a:srcRect/>
                    <a:stretch>
                      <a:fillRect/>
                    </a:stretch>
                  </pic:blipFill>
                  <pic:spPr bwMode="auto">
                    <a:xfrm>
                      <a:off x="0" y="0"/>
                      <a:ext cx="2324100" cy="1533525"/>
                    </a:xfrm>
                    <a:prstGeom prst="rect">
                      <a:avLst/>
                    </a:prstGeom>
                    <a:noFill/>
                    <a:ln w="9525">
                      <a:noFill/>
                      <a:miter lim="800000"/>
                      <a:headEnd/>
                      <a:tailEnd/>
                    </a:ln>
                  </pic:spPr>
                </pic:pic>
              </a:graphicData>
            </a:graphic>
          </wp:inline>
        </w:drawing>
      </w:r>
    </w:p>
    <w:p w:rsidR="008139C8" w:rsidRDefault="008139C8" w:rsidP="008139C8">
      <w:pPr>
        <w:spacing w:before="100" w:beforeAutospacing="1" w:after="0" w:line="336" w:lineRule="atLeast"/>
        <w:rPr>
          <w:rFonts w:ascii="Trebuchet MS" w:eastAsia="Times New Roman" w:hAnsi="Trebuchet MS" w:cs="Times New Roman"/>
          <w:sz w:val="21"/>
          <w:szCs w:val="21"/>
        </w:rPr>
      </w:pPr>
      <w:r w:rsidRPr="008139C8">
        <w:rPr>
          <w:rFonts w:ascii="Trebuchet MS" w:eastAsia="Times New Roman" w:hAnsi="Trebuchet MS" w:cs="Times New Roman"/>
          <w:sz w:val="21"/>
          <w:szCs w:val="21"/>
        </w:rPr>
        <w:t xml:space="preserve">Okay, so the chart thing gets a little complex but I don’t see why you couldn’t just make up your own amount of acceptable reps and then try to improve from there. I think that, overall, this exercise plan is simple yet effective. If you’ve got 11-12 minutes, why not give it a try? </w:t>
      </w:r>
    </w:p>
    <w:sectPr w:rsidR="008139C8" w:rsidSect="00A33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A27"/>
    <w:multiLevelType w:val="multilevel"/>
    <w:tmpl w:val="67F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B3820"/>
    <w:multiLevelType w:val="multilevel"/>
    <w:tmpl w:val="994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94C34"/>
    <w:multiLevelType w:val="multilevel"/>
    <w:tmpl w:val="7BE4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 Griffing">
    <w15:presenceInfo w15:providerId="Windows Live" w15:userId="c08f8830dfec56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savePreviewPicture/>
  <w:compat/>
  <w:rsids>
    <w:rsidRoot w:val="008139C8"/>
    <w:rsid w:val="001A7EB0"/>
    <w:rsid w:val="002107C6"/>
    <w:rsid w:val="008139C8"/>
    <w:rsid w:val="008A5DDB"/>
    <w:rsid w:val="00A335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518"/>
  </w:style>
  <w:style w:type="paragraph" w:styleId="Heading1">
    <w:name w:val="heading 1"/>
    <w:basedOn w:val="Normal"/>
    <w:link w:val="Heading1Char"/>
    <w:uiPriority w:val="9"/>
    <w:qFormat/>
    <w:rsid w:val="008139C8"/>
    <w:pPr>
      <w:spacing w:before="100" w:beforeAutospacing="1" w:after="120" w:line="240" w:lineRule="auto"/>
      <w:outlineLvl w:val="0"/>
    </w:pPr>
    <w:rPr>
      <w:rFonts w:ascii="Georgia" w:eastAsia="Times New Roman" w:hAnsi="Georgia" w:cs="Times New Roman"/>
      <w:kern w:val="36"/>
      <w:sz w:val="24"/>
      <w:szCs w:val="24"/>
    </w:rPr>
  </w:style>
  <w:style w:type="paragraph" w:styleId="Heading2">
    <w:name w:val="heading 2"/>
    <w:basedOn w:val="Normal"/>
    <w:link w:val="Heading2Char"/>
    <w:uiPriority w:val="9"/>
    <w:qFormat/>
    <w:rsid w:val="00813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9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39C8"/>
    <w:pPr>
      <w:spacing w:after="150" w:line="240" w:lineRule="auto"/>
      <w:outlineLvl w:val="3"/>
    </w:pPr>
    <w:rPr>
      <w:rFonts w:ascii="Times New Roman" w:eastAsia="Times New Roman" w:hAnsi="Times New Roman" w:cs="Times New Roman"/>
      <w:color w:val="DB4424"/>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C8"/>
    <w:rPr>
      <w:rFonts w:ascii="Georgia" w:eastAsia="Times New Roman" w:hAnsi="Georgia" w:cs="Times New Roman"/>
      <w:kern w:val="36"/>
      <w:sz w:val="24"/>
      <w:szCs w:val="24"/>
    </w:rPr>
  </w:style>
  <w:style w:type="character" w:customStyle="1" w:styleId="Heading2Char">
    <w:name w:val="Heading 2 Char"/>
    <w:basedOn w:val="DefaultParagraphFont"/>
    <w:link w:val="Heading2"/>
    <w:uiPriority w:val="9"/>
    <w:rsid w:val="008139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9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39C8"/>
    <w:rPr>
      <w:rFonts w:ascii="Times New Roman" w:eastAsia="Times New Roman" w:hAnsi="Times New Roman" w:cs="Times New Roman"/>
      <w:color w:val="DB4424"/>
      <w:sz w:val="15"/>
      <w:szCs w:val="15"/>
    </w:rPr>
  </w:style>
  <w:style w:type="character" w:styleId="Hyperlink">
    <w:name w:val="Hyperlink"/>
    <w:basedOn w:val="DefaultParagraphFont"/>
    <w:uiPriority w:val="99"/>
    <w:semiHidden/>
    <w:unhideWhenUsed/>
    <w:rsid w:val="008139C8"/>
    <w:rPr>
      <w:color w:val="2A6AA9"/>
      <w:u w:val="single"/>
    </w:rPr>
  </w:style>
  <w:style w:type="character" w:styleId="FollowedHyperlink">
    <w:name w:val="FollowedHyperlink"/>
    <w:basedOn w:val="DefaultParagraphFont"/>
    <w:uiPriority w:val="99"/>
    <w:semiHidden/>
    <w:unhideWhenUsed/>
    <w:rsid w:val="008139C8"/>
    <w:rPr>
      <w:color w:val="103B65"/>
      <w:u w:val="single"/>
    </w:rPr>
  </w:style>
  <w:style w:type="character" w:styleId="HTMLCode">
    <w:name w:val="HTML Code"/>
    <w:basedOn w:val="DefaultParagraphFont"/>
    <w:uiPriority w:val="99"/>
    <w:semiHidden/>
    <w:unhideWhenUsed/>
    <w:rsid w:val="008139C8"/>
    <w:rPr>
      <w:rFonts w:ascii="Courier New" w:eastAsia="Times New Roman" w:hAnsi="Courier New" w:cs="Courier New" w:hint="default"/>
      <w:sz w:val="18"/>
      <w:szCs w:val="18"/>
    </w:rPr>
  </w:style>
  <w:style w:type="paragraph" w:styleId="NormalWeb">
    <w:name w:val="Normal (Web)"/>
    <w:basedOn w:val="Normal"/>
    <w:uiPriority w:val="99"/>
    <w:semiHidden/>
    <w:unhideWhenUsed/>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enter">
    <w:name w:val="center"/>
    <w:basedOn w:val="Normal"/>
    <w:rsid w:val="008139C8"/>
    <w:pPr>
      <w:spacing w:before="100" w:beforeAutospacing="1" w:after="0" w:line="336" w:lineRule="atLeast"/>
      <w:jc w:val="center"/>
    </w:pPr>
    <w:rPr>
      <w:rFonts w:ascii="Times New Roman" w:eastAsia="Times New Roman" w:hAnsi="Times New Roman" w:cs="Times New Roman"/>
      <w:sz w:val="24"/>
      <w:szCs w:val="24"/>
    </w:rPr>
  </w:style>
  <w:style w:type="paragraph" w:customStyle="1" w:styleId="blog-list-title">
    <w:name w:val="blog-list-title"/>
    <w:basedOn w:val="Normal"/>
    <w:rsid w:val="008139C8"/>
    <w:pPr>
      <w:spacing w:before="100" w:beforeAutospacing="1" w:after="0" w:line="336" w:lineRule="atLeast"/>
    </w:pPr>
    <w:rPr>
      <w:rFonts w:ascii="Times New Roman" w:eastAsia="Times New Roman" w:hAnsi="Times New Roman" w:cs="Times New Roman"/>
      <w:b/>
      <w:bCs/>
      <w:sz w:val="24"/>
      <w:szCs w:val="24"/>
    </w:rPr>
  </w:style>
  <w:style w:type="paragraph" w:customStyle="1" w:styleId="contact-form-widget">
    <w:name w:val="contact-form-widge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8139C8"/>
    <w:pPr>
      <w:pBdr>
        <w:top w:val="single" w:sz="2" w:space="0" w:color="F0C36D"/>
        <w:left w:val="single" w:sz="2" w:space="0" w:color="F0C36D"/>
        <w:bottom w:val="single" w:sz="2" w:space="0" w:color="F0C36D"/>
        <w:right w:val="single" w:sz="2" w:space="0" w:color="F0C36D"/>
      </w:pBdr>
      <w:shd w:val="clear" w:color="auto" w:fill="F9EDBE"/>
      <w:spacing w:before="100" w:beforeAutospacing="1" w:after="0"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8139C8"/>
    <w:pPr>
      <w:pBdr>
        <w:top w:val="single" w:sz="2" w:space="0" w:color="F0C36D"/>
        <w:left w:val="single" w:sz="2" w:space="0" w:color="F0C36D"/>
        <w:bottom w:val="single" w:sz="2" w:space="0" w:color="F0C36D"/>
        <w:right w:val="single" w:sz="2" w:space="0" w:color="F0C36D"/>
      </w:pBdr>
      <w:shd w:val="clear" w:color="auto" w:fill="F9EDBE"/>
      <w:spacing w:before="100" w:beforeAutospacing="1" w:after="0"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8139C8"/>
    <w:pPr>
      <w:pBdr>
        <w:top w:val="single" w:sz="6" w:space="0" w:color="F0C36D"/>
        <w:left w:val="single" w:sz="6" w:space="0" w:color="F0C36D"/>
        <w:bottom w:val="single" w:sz="6" w:space="0" w:color="F0C36D"/>
        <w:right w:val="single" w:sz="6" w:space="0" w:color="F0C36D"/>
      </w:pBdr>
      <w:shd w:val="clear" w:color="auto" w:fill="F9EDBE"/>
      <w:spacing w:before="100" w:beforeAutospacing="1" w:after="0"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8139C8"/>
    <w:pPr>
      <w:pBdr>
        <w:top w:val="single" w:sz="6" w:space="0" w:color="F0C36D"/>
        <w:left w:val="single" w:sz="6" w:space="0" w:color="F0C36D"/>
        <w:bottom w:val="single" w:sz="6" w:space="0" w:color="F0C36D"/>
        <w:right w:val="single" w:sz="6" w:space="0" w:color="F0C36D"/>
      </w:pBdr>
      <w:shd w:val="clear" w:color="auto" w:fill="F9EDBE"/>
      <w:spacing w:before="100" w:beforeAutospacing="1" w:after="0"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8139C8"/>
    <w:pPr>
      <w:spacing w:after="0" w:line="336" w:lineRule="atLeast"/>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name">
    <w:name w:val="contact-form-name"/>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8139C8"/>
    <w:pPr>
      <w:pBdr>
        <w:top w:val="single" w:sz="6" w:space="0" w:color="C0C0C0"/>
        <w:left w:val="single" w:sz="6" w:space="0" w:color="D9D9D9"/>
        <w:bottom w:val="single" w:sz="6" w:space="0" w:color="D9D9D9"/>
        <w:right w:val="single" w:sz="6" w:space="0" w:color="D9D9D9"/>
      </w:pBdr>
      <w:shd w:val="clear" w:color="auto" w:fill="FFFFFF"/>
      <w:spacing w:before="75" w:after="0" w:line="336" w:lineRule="atLeast"/>
      <w:textAlignment w:val="top"/>
    </w:pPr>
    <w:rPr>
      <w:rFonts w:ascii="Arial" w:eastAsia="Times New Roman" w:hAnsi="Arial" w:cs="Arial"/>
      <w:color w:val="333333"/>
      <w:sz w:val="20"/>
      <w:szCs w:val="20"/>
    </w:rPr>
  </w:style>
  <w:style w:type="paragraph" w:customStyle="1" w:styleId="contact-form-button">
    <w:name w:val="contact-form-button"/>
    <w:basedOn w:val="Normal"/>
    <w:rsid w:val="008139C8"/>
    <w:pPr>
      <w:pBdr>
        <w:top w:val="single" w:sz="6" w:space="0" w:color="DCDCDC"/>
        <w:left w:val="single" w:sz="6" w:space="6" w:color="DCDCDC"/>
        <w:bottom w:val="single" w:sz="6" w:space="0" w:color="DCDCDC"/>
        <w:right w:val="single" w:sz="6" w:space="6" w:color="DCDCDC"/>
      </w:pBdr>
      <w:shd w:val="clear" w:color="auto" w:fill="F5F5F5"/>
      <w:spacing w:before="100" w:beforeAutospacing="1" w:after="0"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8139C8"/>
    <w:pPr>
      <w:pBdr>
        <w:top w:val="single" w:sz="6" w:space="0" w:color="3079ED"/>
        <w:left w:val="single" w:sz="6" w:space="0" w:color="3079ED"/>
        <w:bottom w:val="single" w:sz="6" w:space="0" w:color="3079ED"/>
        <w:right w:val="single" w:sz="6" w:space="0" w:color="3079ED"/>
      </w:pBdr>
      <w:shd w:val="clear" w:color="auto" w:fill="4D90FE"/>
      <w:spacing w:before="100" w:beforeAutospacing="1" w:after="0" w:line="336" w:lineRule="atLeast"/>
    </w:pPr>
    <w:rPr>
      <w:rFonts w:ascii="Times New Roman" w:eastAsia="Times New Roman" w:hAnsi="Times New Roman" w:cs="Times New Roman"/>
      <w:color w:val="FFFFFF"/>
      <w:sz w:val="24"/>
      <w:szCs w:val="24"/>
    </w:rPr>
  </w:style>
  <w:style w:type="paragraph" w:customStyle="1" w:styleId="cse-status">
    <w:name w:val="cse-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8139C8"/>
    <w:pPr>
      <w:spacing w:before="30" w:after="30" w:line="336" w:lineRule="atLeast"/>
      <w:ind w:left="30" w:right="30"/>
    </w:pPr>
    <w:rPr>
      <w:rFonts w:ascii="Times New Roman" w:eastAsia="Times New Roman" w:hAnsi="Times New Roman" w:cs="Times New Roman"/>
      <w:sz w:val="24"/>
      <w:szCs w:val="24"/>
    </w:rPr>
  </w:style>
  <w:style w:type="paragraph" w:customStyle="1" w:styleId="label-size-1">
    <w:name w:val="label-size-1"/>
    <w:basedOn w:val="Normal"/>
    <w:rsid w:val="008139C8"/>
    <w:pPr>
      <w:spacing w:before="100" w:beforeAutospacing="1" w:after="0" w:line="336" w:lineRule="atLeast"/>
    </w:pPr>
    <w:rPr>
      <w:rFonts w:ascii="Times New Roman" w:eastAsia="Times New Roman" w:hAnsi="Times New Roman" w:cs="Times New Roman"/>
      <w:sz w:val="19"/>
      <w:szCs w:val="19"/>
    </w:rPr>
  </w:style>
  <w:style w:type="paragraph" w:customStyle="1" w:styleId="label-size-2">
    <w:name w:val="label-size-2"/>
    <w:basedOn w:val="Normal"/>
    <w:rsid w:val="008139C8"/>
    <w:pPr>
      <w:spacing w:before="100" w:beforeAutospacing="1" w:after="0" w:line="336" w:lineRule="atLeast"/>
    </w:pPr>
    <w:rPr>
      <w:rFonts w:ascii="Times New Roman" w:eastAsia="Times New Roman" w:hAnsi="Times New Roman" w:cs="Times New Roman"/>
    </w:rPr>
  </w:style>
  <w:style w:type="paragraph" w:customStyle="1" w:styleId="label-size-3">
    <w:name w:val="label-size-3"/>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abel-size-4">
    <w:name w:val="label-size-4"/>
    <w:basedOn w:val="Normal"/>
    <w:rsid w:val="008139C8"/>
    <w:pPr>
      <w:spacing w:before="100" w:beforeAutospacing="1" w:after="0" w:line="336" w:lineRule="atLeast"/>
    </w:pPr>
    <w:rPr>
      <w:rFonts w:ascii="Times New Roman" w:eastAsia="Times New Roman" w:hAnsi="Times New Roman" w:cs="Times New Roman"/>
      <w:sz w:val="29"/>
      <w:szCs w:val="29"/>
    </w:rPr>
  </w:style>
  <w:style w:type="paragraph" w:customStyle="1" w:styleId="label-size-5">
    <w:name w:val="label-size-5"/>
    <w:basedOn w:val="Normal"/>
    <w:rsid w:val="008139C8"/>
    <w:pPr>
      <w:spacing w:before="100" w:beforeAutospacing="1" w:after="0" w:line="336" w:lineRule="atLeast"/>
    </w:pPr>
    <w:rPr>
      <w:rFonts w:ascii="Times New Roman" w:eastAsia="Times New Roman" w:hAnsi="Times New Roman" w:cs="Times New Roman"/>
      <w:sz w:val="38"/>
      <w:szCs w:val="38"/>
    </w:rPr>
  </w:style>
  <w:style w:type="paragraph" w:customStyle="1" w:styleId="cloud-label-widget-content">
    <w:name w:val="cloud-label-widget-content"/>
    <w:basedOn w:val="Normal"/>
    <w:rsid w:val="008139C8"/>
    <w:pPr>
      <w:spacing w:before="100" w:beforeAutospacing="1" w:after="0" w:line="336" w:lineRule="atLeast"/>
      <w:jc w:val="both"/>
    </w:pPr>
    <w:rPr>
      <w:rFonts w:ascii="Times New Roman" w:eastAsia="Times New Roman" w:hAnsi="Times New Roman" w:cs="Times New Roman"/>
      <w:sz w:val="24"/>
      <w:szCs w:val="24"/>
    </w:rPr>
  </w:style>
  <w:style w:type="paragraph" w:customStyle="1" w:styleId="label-count">
    <w:name w:val="label-cou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abel-size">
    <w:name w:val="label-size"/>
    <w:basedOn w:val="Normal"/>
    <w:rsid w:val="008139C8"/>
    <w:pPr>
      <w:spacing w:before="100" w:beforeAutospacing="1" w:after="0"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default-avatar">
    <w:name w:val="default-avatar"/>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rofile-img">
    <w:name w:val="profile-img"/>
    <w:basedOn w:val="Normal"/>
    <w:rsid w:val="008139C8"/>
    <w:pPr>
      <w:spacing w:after="75" w:line="336" w:lineRule="atLeast"/>
      <w:ind w:left="75" w:right="75"/>
    </w:pPr>
    <w:rPr>
      <w:rFonts w:ascii="Times New Roman" w:eastAsia="Times New Roman" w:hAnsi="Times New Roman" w:cs="Times New Roman"/>
      <w:sz w:val="24"/>
      <w:szCs w:val="24"/>
    </w:rPr>
  </w:style>
  <w:style w:type="paragraph" w:customStyle="1" w:styleId="profile-data">
    <w:name w:val="profile-data"/>
    <w:basedOn w:val="Normal"/>
    <w:rsid w:val="008139C8"/>
    <w:pPr>
      <w:spacing w:after="0" w:line="336" w:lineRule="atLeast"/>
    </w:pPr>
    <w:rPr>
      <w:rFonts w:ascii="Times New Roman" w:eastAsia="Times New Roman" w:hAnsi="Times New Roman" w:cs="Times New Roman"/>
      <w:sz w:val="24"/>
      <w:szCs w:val="24"/>
    </w:rPr>
  </w:style>
  <w:style w:type="paragraph" w:customStyle="1" w:styleId="profile-datablock">
    <w:name w:val="profile-datablock"/>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profile-name-link">
    <w:name w:val="profile-name-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rofile-textblock">
    <w:name w:val="profile-textblock"/>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slideshow-status">
    <w:name w:val="slideshow-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slideshow-wrapper">
    <w:name w:val="slideshow-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lideshow-spacer">
    <w:name w:val="slideshow-spacer"/>
    <w:basedOn w:val="Normal"/>
    <w:rsid w:val="008139C8"/>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subscribe">
    <w:name w:val="subscribe"/>
    <w:basedOn w:val="Normal"/>
    <w:rsid w:val="008139C8"/>
    <w:pPr>
      <w:spacing w:before="100" w:beforeAutospacing="1" w:after="0" w:line="336" w:lineRule="atLeast"/>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8139C8"/>
    <w:pPr>
      <w:spacing w:before="120" w:after="120" w:line="336" w:lineRule="atLeast"/>
      <w:ind w:left="120" w:right="120"/>
    </w:pPr>
    <w:rPr>
      <w:rFonts w:ascii="Times New Roman" w:eastAsia="Times New Roman" w:hAnsi="Times New Roman" w:cs="Times New Roman"/>
      <w:sz w:val="24"/>
      <w:szCs w:val="24"/>
    </w:rPr>
  </w:style>
  <w:style w:type="paragraph" w:customStyle="1" w:styleId="feed-icon">
    <w:name w:val="feed-icon"/>
    <w:basedOn w:val="Normal"/>
    <w:rsid w:val="008139C8"/>
    <w:pPr>
      <w:spacing w:before="100" w:beforeAutospacing="1" w:after="0" w:line="336" w:lineRule="atLeast"/>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8139C8"/>
    <w:pPr>
      <w:spacing w:after="0" w:line="336" w:lineRule="atLeast"/>
    </w:pPr>
    <w:rPr>
      <w:rFonts w:ascii="Times New Roman" w:eastAsia="Times New Roman" w:hAnsi="Times New Roman" w:cs="Times New Roman"/>
      <w:sz w:val="24"/>
      <w:szCs w:val="24"/>
    </w:rPr>
  </w:style>
  <w:style w:type="paragraph" w:customStyle="1" w:styleId="subscribe-dropdown-arrow">
    <w:name w:val="subscribe-dropdown-arrow"/>
    <w:basedOn w:val="Normal"/>
    <w:rsid w:val="008139C8"/>
    <w:pPr>
      <w:spacing w:before="60" w:after="0" w:line="336" w:lineRule="atLeast"/>
      <w:ind w:right="90"/>
    </w:pPr>
    <w:rPr>
      <w:rFonts w:ascii="Times New Roman" w:eastAsia="Times New Roman" w:hAnsi="Times New Roman" w:cs="Times New Roman"/>
      <w:sz w:val="24"/>
      <w:szCs w:val="24"/>
    </w:rPr>
  </w:style>
  <w:style w:type="paragraph" w:customStyle="1" w:styleId="videobar-status">
    <w:name w:val="videobar-status"/>
    <w:basedOn w:val="Normal"/>
    <w:rsid w:val="008139C8"/>
    <w:pPr>
      <w:spacing w:before="150" w:after="150" w:line="336" w:lineRule="atLeast"/>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8139C8"/>
    <w:pPr>
      <w:spacing w:before="100" w:beforeAutospacing="1" w:after="100" w:afterAutospacing="1" w:line="336" w:lineRule="atLeast"/>
    </w:pPr>
    <w:rPr>
      <w:rFonts w:ascii="Arial" w:eastAsia="Times New Roman" w:hAnsi="Arial" w:cs="Arial"/>
      <w:sz w:val="24"/>
      <w:szCs w:val="24"/>
    </w:rPr>
  </w:style>
  <w:style w:type="paragraph" w:customStyle="1" w:styleId="wikipedia-search-wiki-link">
    <w:name w:val="wikipedia-search-wiki-link"/>
    <w:basedOn w:val="Normal"/>
    <w:rsid w:val="008139C8"/>
    <w:pPr>
      <w:spacing w:before="100" w:beforeAutospacing="1" w:after="0" w:line="336" w:lineRule="atLeast"/>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8139C8"/>
    <w:pPr>
      <w:pBdr>
        <w:top w:val="single" w:sz="6" w:space="0" w:color="C0C0C0"/>
        <w:left w:val="single" w:sz="6" w:space="3" w:color="D9D9D9"/>
        <w:bottom w:val="single" w:sz="6" w:space="0" w:color="D9D9D9"/>
        <w:right w:val="single" w:sz="6" w:space="0" w:color="D9D9D9"/>
      </w:pBd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8139C8"/>
    <w:pPr>
      <w:spacing w:after="0" w:line="336" w:lineRule="atLeast"/>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8139C8"/>
    <w:pPr>
      <w:pBdr>
        <w:bottom w:val="single" w:sz="6" w:space="0" w:color="EBEBEB"/>
      </w:pBdr>
      <w:spacing w:before="100" w:beforeAutospacing="1" w:after="0" w:line="336" w:lineRule="atLeast"/>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8139C8"/>
    <w:pPr>
      <w:pBdr>
        <w:top w:val="single" w:sz="6" w:space="0" w:color="3079ED"/>
        <w:left w:val="single" w:sz="6" w:space="0" w:color="3079ED"/>
        <w:bottom w:val="single" w:sz="6" w:space="0" w:color="3079ED"/>
        <w:right w:val="single" w:sz="6" w:space="0" w:color="3079ED"/>
      </w:pBdr>
      <w:shd w:val="clear" w:color="auto" w:fill="4D90FE"/>
      <w:spacing w:before="100" w:beforeAutospacing="1" w:after="0" w:line="336" w:lineRule="atLeast"/>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8139C8"/>
    <w:pPr>
      <w:spacing w:before="100" w:beforeAutospacing="1" w:after="0" w:line="336" w:lineRule="atLeast"/>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search-bar">
    <w:name w:val="wikipedia-search-ba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icon">
    <w:name w:val="wikipedia-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kipedia-input-box">
    <w:name w:val="wikipedia-input-bo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uthor-profile">
    <w:name w:val="author-profile"/>
    <w:basedOn w:val="Normal"/>
    <w:rsid w:val="008139C8"/>
    <w:pPr>
      <w:spacing w:before="75" w:after="0" w:line="336" w:lineRule="atLeast"/>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8139C8"/>
    <w:pPr>
      <w:spacing w:before="100" w:beforeAutospacing="1" w:after="0" w:line="336" w:lineRule="atLeast"/>
      <w:ind w:right="24"/>
    </w:pPr>
    <w:rPr>
      <w:rFonts w:ascii="Times New Roman" w:eastAsia="Times New Roman" w:hAnsi="Times New Roman" w:cs="Times New Roman"/>
      <w:sz w:val="24"/>
      <w:szCs w:val="24"/>
    </w:rPr>
  </w:style>
  <w:style w:type="paragraph" w:customStyle="1" w:styleId="status-msg-wrap">
    <w:name w:val="status-msg-wrap"/>
    <w:basedOn w:val="Normal"/>
    <w:rsid w:val="008139C8"/>
    <w:pPr>
      <w:spacing w:before="150" w:after="150" w:line="336" w:lineRule="atLeast"/>
    </w:pPr>
    <w:rPr>
      <w:rFonts w:ascii="Times New Roman" w:eastAsia="Times New Roman" w:hAnsi="Times New Roman" w:cs="Times New Roman"/>
      <w:sz w:val="26"/>
      <w:szCs w:val="26"/>
    </w:rPr>
  </w:style>
  <w:style w:type="paragraph" w:customStyle="1" w:styleId="status-msg-border">
    <w:name w:val="status-msg-border"/>
    <w:basedOn w:val="Normal"/>
    <w:rsid w:val="008139C8"/>
    <w:pPr>
      <w:pBdr>
        <w:top w:val="single" w:sz="6" w:space="0" w:color="000000"/>
        <w:left w:val="single" w:sz="6" w:space="0" w:color="000000"/>
        <w:bottom w:val="single" w:sz="6" w:space="0" w:color="000000"/>
        <w:right w:val="single" w:sz="6" w:space="0" w:color="000000"/>
      </w:pBdr>
      <w:spacing w:before="100" w:beforeAutospacing="1" w:after="0" w:line="336" w:lineRule="atLeast"/>
    </w:pPr>
    <w:rPr>
      <w:rFonts w:ascii="Times New Roman" w:eastAsia="Times New Roman" w:hAnsi="Times New Roman" w:cs="Times New Roman"/>
      <w:sz w:val="24"/>
      <w:szCs w:val="24"/>
    </w:rPr>
  </w:style>
  <w:style w:type="paragraph" w:customStyle="1" w:styleId="status-msg-bg">
    <w:name w:val="status-msg-bg"/>
    <w:basedOn w:val="Normal"/>
    <w:rsid w:val="008139C8"/>
    <w:pPr>
      <w:shd w:val="clear" w:color="auto" w:fill="CCCCCC"/>
      <w:spacing w:before="100" w:beforeAutospacing="1" w:after="0" w:line="336" w:lineRule="atLeast"/>
    </w:pPr>
    <w:rPr>
      <w:rFonts w:ascii="Times New Roman" w:eastAsia="Times New Roman" w:hAnsi="Times New Roman" w:cs="Times New Roman"/>
      <w:sz w:val="24"/>
      <w:szCs w:val="24"/>
    </w:rPr>
  </w:style>
  <w:style w:type="paragraph" w:customStyle="1" w:styleId="status-msg-body">
    <w:name w:val="status-msg-body"/>
    <w:basedOn w:val="Normal"/>
    <w:rsid w:val="008139C8"/>
    <w:pPr>
      <w:spacing w:before="100" w:beforeAutospacing="1" w:after="0" w:line="336" w:lineRule="atLeast"/>
      <w:jc w:val="center"/>
    </w:pPr>
    <w:rPr>
      <w:rFonts w:ascii="Times New Roman" w:eastAsia="Times New Roman" w:hAnsi="Times New Roman" w:cs="Times New Roman"/>
      <w:sz w:val="24"/>
      <w:szCs w:val="24"/>
    </w:rPr>
  </w:style>
  <w:style w:type="paragraph" w:customStyle="1" w:styleId="status-msg-hidden">
    <w:name w:val="status-msg-hidde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reactions-label">
    <w:name w:val="reactions-label"/>
    <w:basedOn w:val="Normal"/>
    <w:rsid w:val="008139C8"/>
    <w:pPr>
      <w:spacing w:before="45" w:after="0" w:line="336" w:lineRule="atLeast"/>
    </w:pPr>
    <w:rPr>
      <w:rFonts w:ascii="Times New Roman" w:eastAsia="Times New Roman" w:hAnsi="Times New Roman" w:cs="Times New Roman"/>
      <w:sz w:val="24"/>
      <w:szCs w:val="24"/>
    </w:rPr>
  </w:style>
  <w:style w:type="paragraph" w:customStyle="1" w:styleId="reactions-label-cell">
    <w:name w:val="reactions-label-cell"/>
    <w:basedOn w:val="Normal"/>
    <w:rsid w:val="008139C8"/>
    <w:pPr>
      <w:spacing w:before="100" w:beforeAutospacing="1" w:after="0"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ger-comment-icon">
    <w:name w:val="blogger-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comment-form">
    <w:name w:val="comment-form"/>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link">
    <w:name w:val="comment-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aging-control-container">
    <w:name w:val="paging-control-container"/>
    <w:basedOn w:val="Normal"/>
    <w:rsid w:val="008139C8"/>
    <w:pPr>
      <w:spacing w:after="0" w:line="336" w:lineRule="atLeast"/>
      <w:ind w:right="90"/>
    </w:pPr>
    <w:rPr>
      <w:rFonts w:ascii="Times New Roman" w:eastAsia="Times New Roman" w:hAnsi="Times New Roman" w:cs="Times New Roman"/>
      <w:sz w:val="19"/>
      <w:szCs w:val="19"/>
    </w:rPr>
  </w:style>
  <w:style w:type="paragraph" w:customStyle="1" w:styleId="comments">
    <w:name w:val="comments"/>
    <w:basedOn w:val="Normal"/>
    <w:rsid w:val="008139C8"/>
    <w:pPr>
      <w:spacing w:before="150" w:after="0" w:line="336" w:lineRule="atLeast"/>
    </w:pPr>
    <w:rPr>
      <w:rFonts w:ascii="Times New Roman" w:eastAsia="Times New Roman" w:hAnsi="Times New Roman" w:cs="Times New Roman"/>
      <w:sz w:val="24"/>
      <w:szCs w:val="24"/>
    </w:rPr>
  </w:style>
  <w:style w:type="paragraph" w:customStyle="1" w:styleId="icon-action">
    <w:name w:val="icon-action"/>
    <w:basedOn w:val="Normal"/>
    <w:rsid w:val="008139C8"/>
    <w:pPr>
      <w:spacing w:after="0" w:line="336" w:lineRule="atLeast"/>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8139C8"/>
    <w:pPr>
      <w:spacing w:before="45" w:after="0" w:line="336" w:lineRule="atLeast"/>
    </w:pPr>
    <w:rPr>
      <w:rFonts w:ascii="Times New Roman" w:eastAsia="Times New Roman" w:hAnsi="Times New Roman" w:cs="Times New Roman"/>
      <w:sz w:val="24"/>
      <w:szCs w:val="24"/>
    </w:rPr>
  </w:style>
  <w:style w:type="paragraph" w:customStyle="1" w:styleId="delete-comment-icon">
    <w:name w:val="delete-comment-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ost-share-buttons">
    <w:name w:val="post-share-buttons"/>
    <w:basedOn w:val="Normal"/>
    <w:rsid w:val="008139C8"/>
    <w:pPr>
      <w:spacing w:before="120" w:after="0" w:line="336" w:lineRule="atLeast"/>
      <w:textAlignment w:val="center"/>
    </w:pPr>
    <w:rPr>
      <w:rFonts w:ascii="Times New Roman" w:eastAsia="Times New Roman" w:hAnsi="Times New Roman" w:cs="Times New Roman"/>
      <w:sz w:val="24"/>
      <w:szCs w:val="24"/>
    </w:rPr>
  </w:style>
  <w:style w:type="paragraph" w:customStyle="1" w:styleId="share-button">
    <w:name w:val="share-button"/>
    <w:basedOn w:val="Normal"/>
    <w:rsid w:val="008139C8"/>
    <w:pPr>
      <w:spacing w:before="100" w:beforeAutospacing="1" w:after="0" w:line="336" w:lineRule="atLeast"/>
      <w:ind w:left="-15"/>
    </w:pPr>
    <w:rPr>
      <w:rFonts w:ascii="Times New Roman" w:eastAsia="Times New Roman" w:hAnsi="Times New Roman" w:cs="Times New Roman"/>
      <w:sz w:val="24"/>
      <w:szCs w:val="24"/>
    </w:rPr>
  </w:style>
  <w:style w:type="paragraph" w:customStyle="1" w:styleId="dummy-container">
    <w:name w:val="dummy-containe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google-plus-share-container">
    <w:name w:val="google-plus-share-containe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8139C8"/>
    <w:pPr>
      <w:spacing w:before="100" w:beforeAutospacing="1" w:after="0" w:line="336" w:lineRule="atLeast"/>
      <w:ind w:hanging="18913"/>
    </w:pPr>
    <w:rPr>
      <w:rFonts w:ascii="Times New Roman" w:eastAsia="Times New Roman" w:hAnsi="Times New Roman" w:cs="Times New Roman"/>
      <w:sz w:val="24"/>
      <w:szCs w:val="24"/>
    </w:rPr>
  </w:style>
  <w:style w:type="paragraph" w:customStyle="1" w:styleId="sb-google">
    <w:name w:val="sb-google"/>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goog-custom-button">
    <w:name w:val="goog-custom-button"/>
    <w:basedOn w:val="Normal"/>
    <w:rsid w:val="008139C8"/>
    <w:pPr>
      <w:spacing w:before="30" w:after="30" w:line="336" w:lineRule="atLeast"/>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8139C8"/>
    <w:pPr>
      <w:pBdr>
        <w:top w:val="single" w:sz="6" w:space="0" w:color="auto"/>
        <w:left w:val="single" w:sz="2" w:space="0" w:color="auto"/>
        <w:bottom w:val="single" w:sz="6" w:space="0" w:color="auto"/>
        <w:right w:val="single" w:sz="2" w:space="0" w:color="auto"/>
      </w:pBdr>
      <w:spacing w:after="0" w:line="336" w:lineRule="atLeast"/>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8139C8"/>
    <w:pPr>
      <w:pBdr>
        <w:top w:val="single" w:sz="2" w:space="2" w:color="auto"/>
        <w:left w:val="single" w:sz="6" w:space="3" w:color="auto"/>
        <w:bottom w:val="single" w:sz="2" w:space="2" w:color="auto"/>
        <w:right w:val="single" w:sz="6" w:space="3" w:color="auto"/>
      </w:pBdr>
      <w:spacing w:after="0" w:line="336" w:lineRule="atLeast"/>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8139C8"/>
    <w:pPr>
      <w:shd w:val="clear" w:color="auto" w:fill="FAF6BC"/>
      <w:spacing w:before="100" w:beforeAutospacing="1" w:after="0" w:line="336" w:lineRule="atLeast"/>
    </w:pPr>
    <w:rPr>
      <w:rFonts w:ascii="Times New Roman" w:eastAsia="Times New Roman" w:hAnsi="Times New Roman" w:cs="Times New Roman"/>
      <w:sz w:val="24"/>
      <w:szCs w:val="24"/>
    </w:rPr>
  </w:style>
  <w:style w:type="paragraph" w:customStyle="1" w:styleId="goog-custom-button-checked">
    <w:name w:val="goog-custom-button-checked"/>
    <w:basedOn w:val="Normal"/>
    <w:rsid w:val="008139C8"/>
    <w:pPr>
      <w:shd w:val="clear" w:color="auto" w:fill="FAF6BC"/>
      <w:spacing w:before="100" w:beforeAutospacing="1" w:after="0" w:line="336" w:lineRule="atLeast"/>
    </w:pPr>
    <w:rPr>
      <w:rFonts w:ascii="Times New Roman" w:eastAsia="Times New Roman" w:hAnsi="Times New Roman" w:cs="Times New Roman"/>
      <w:sz w:val="24"/>
      <w:szCs w:val="24"/>
    </w:rPr>
  </w:style>
  <w:style w:type="paragraph" w:customStyle="1" w:styleId="blog-mobile-link">
    <w:name w:val="blog-mobile-lin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mobile-share-panel-outer">
    <w:name w:val="mobile-share-panel-outer"/>
    <w:basedOn w:val="Normal"/>
    <w:rsid w:val="008139C8"/>
    <w:pPr>
      <w:shd w:val="clear" w:color="auto" w:fill="444444"/>
      <w:spacing w:before="100" w:beforeAutospacing="1" w:after="0" w:line="336" w:lineRule="atLeast"/>
    </w:pPr>
    <w:rPr>
      <w:rFonts w:ascii="Times New Roman" w:eastAsia="Times New Roman" w:hAnsi="Times New Roman" w:cs="Times New Roman"/>
      <w:sz w:val="24"/>
      <w:szCs w:val="24"/>
    </w:rPr>
  </w:style>
  <w:style w:type="paragraph" w:customStyle="1" w:styleId="mobile-share-panel-inner">
    <w:name w:val="mobile-share-panel-inner"/>
    <w:basedOn w:val="Normal"/>
    <w:rsid w:val="008139C8"/>
    <w:pPr>
      <w:shd w:val="clear" w:color="auto" w:fill="FFFFFF"/>
      <w:spacing w:before="100" w:beforeAutospacing="1" w:after="0" w:line="336" w:lineRule="atLeast"/>
    </w:pPr>
    <w:rPr>
      <w:rFonts w:ascii="Arial" w:eastAsia="Times New Roman" w:hAnsi="Arial" w:cs="Arial"/>
      <w:color w:val="666666"/>
      <w:sz w:val="27"/>
      <w:szCs w:val="27"/>
    </w:rPr>
  </w:style>
  <w:style w:type="paragraph" w:customStyle="1" w:styleId="mobile-share-panel-title">
    <w:name w:val="mobile-share-panel-title"/>
    <w:basedOn w:val="Normal"/>
    <w:rsid w:val="008139C8"/>
    <w:pPr>
      <w:pBdr>
        <w:bottom w:val="single" w:sz="6" w:space="8" w:color="EEEEEE"/>
      </w:pBdr>
      <w:shd w:val="clear" w:color="auto" w:fill="F5F5F5"/>
      <w:spacing w:before="100" w:beforeAutospacing="1" w:after="0"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8139C8"/>
    <w:pPr>
      <w:spacing w:before="100" w:beforeAutospacing="1" w:after="0" w:line="375" w:lineRule="atLeast"/>
      <w:jc w:val="center"/>
    </w:pPr>
    <w:rPr>
      <w:rFonts w:ascii="Times New Roman" w:eastAsia="Times New Roman" w:hAnsi="Times New Roman" w:cs="Times New Roman"/>
      <w:sz w:val="39"/>
      <w:szCs w:val="39"/>
    </w:rPr>
  </w:style>
  <w:style w:type="paragraph" w:customStyle="1" w:styleId="item-control">
    <w:name w:val="item-control"/>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widget-item-control">
    <w:name w:val="widget-item-control"/>
    <w:basedOn w:val="Normal"/>
    <w:rsid w:val="008139C8"/>
    <w:pPr>
      <w:spacing w:after="0" w:line="336" w:lineRule="atLeast"/>
    </w:pPr>
    <w:rPr>
      <w:rFonts w:ascii="Times New Roman" w:eastAsia="Times New Roman" w:hAnsi="Times New Roman" w:cs="Times New Roman"/>
      <w:sz w:val="24"/>
      <w:szCs w:val="24"/>
    </w:rPr>
  </w:style>
  <w:style w:type="paragraph" w:customStyle="1" w:styleId="clear">
    <w:name w:val="clea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learfix">
    <w:name w:val="clearfi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ost">
    <w:name w:val="post"/>
    <w:basedOn w:val="Normal"/>
    <w:rsid w:val="008139C8"/>
    <w:pPr>
      <w:spacing w:after="450" w:line="336" w:lineRule="atLeast"/>
    </w:pPr>
    <w:rPr>
      <w:rFonts w:ascii="Times New Roman" w:eastAsia="Times New Roman" w:hAnsi="Times New Roman" w:cs="Times New Roman"/>
      <w:sz w:val="24"/>
      <w:szCs w:val="24"/>
    </w:rPr>
  </w:style>
  <w:style w:type="paragraph" w:customStyle="1" w:styleId="entry">
    <w:name w:val="entry"/>
    <w:basedOn w:val="Normal"/>
    <w:rsid w:val="008139C8"/>
    <w:pPr>
      <w:spacing w:after="0" w:line="336" w:lineRule="atLeast"/>
    </w:pPr>
    <w:rPr>
      <w:rFonts w:ascii="Trebuchet MS" w:eastAsia="Times New Roman" w:hAnsi="Trebuchet MS" w:cs="Times New Roman"/>
      <w:color w:val="484848"/>
      <w:sz w:val="21"/>
      <w:szCs w:val="21"/>
    </w:rPr>
  </w:style>
  <w:style w:type="paragraph" w:customStyle="1" w:styleId="small">
    <w:name w:val="small"/>
    <w:basedOn w:val="Normal"/>
    <w:rsid w:val="008139C8"/>
    <w:pPr>
      <w:spacing w:before="100" w:beforeAutospacing="1" w:after="0" w:line="336" w:lineRule="atLeast"/>
    </w:pPr>
    <w:rPr>
      <w:rFonts w:ascii="Times New Roman" w:eastAsia="Times New Roman" w:hAnsi="Times New Roman" w:cs="Times New Roman"/>
      <w:sz w:val="15"/>
      <w:szCs w:val="15"/>
    </w:rPr>
  </w:style>
  <w:style w:type="paragraph" w:customStyle="1" w:styleId="postmetadata">
    <w:name w:val="postmetadata"/>
    <w:basedOn w:val="Normal"/>
    <w:rsid w:val="008139C8"/>
    <w:pPr>
      <w:shd w:val="clear" w:color="auto" w:fill="F4F7FA"/>
      <w:spacing w:after="0" w:line="336" w:lineRule="atLeast"/>
      <w:ind w:left="150"/>
    </w:pPr>
    <w:rPr>
      <w:rFonts w:ascii="Arial" w:eastAsia="Times New Roman" w:hAnsi="Arial" w:cs="Arial"/>
      <w:color w:val="6A6A6A"/>
      <w:sz w:val="18"/>
      <w:szCs w:val="18"/>
    </w:rPr>
  </w:style>
  <w:style w:type="paragraph" w:customStyle="1" w:styleId="deleted-comment">
    <w:name w:val="deleted-comment"/>
    <w:basedOn w:val="Normal"/>
    <w:rsid w:val="008139C8"/>
    <w:pPr>
      <w:spacing w:before="100" w:beforeAutospacing="1" w:after="0" w:line="336" w:lineRule="atLeast"/>
    </w:pPr>
    <w:rPr>
      <w:rFonts w:ascii="Times New Roman" w:eastAsia="Times New Roman" w:hAnsi="Times New Roman" w:cs="Times New Roman"/>
      <w:i/>
      <w:iCs/>
      <w:color w:val="808080"/>
      <w:sz w:val="24"/>
      <w:szCs w:val="24"/>
    </w:rPr>
  </w:style>
  <w:style w:type="paragraph" w:customStyle="1" w:styleId="gc-bubbledefault">
    <w:name w:val="gc-bubbledefault"/>
    <w:basedOn w:val="Normal"/>
    <w:rsid w:val="008139C8"/>
    <w:pPr>
      <w:spacing w:after="0" w:line="336" w:lineRule="atLeast"/>
    </w:pPr>
    <w:rPr>
      <w:rFonts w:ascii="Times New Roman" w:eastAsia="Times New Roman" w:hAnsi="Times New Roman" w:cs="Times New Roman"/>
      <w:sz w:val="24"/>
      <w:szCs w:val="24"/>
    </w:rPr>
  </w:style>
  <w:style w:type="paragraph" w:customStyle="1" w:styleId="gc-reset">
    <w:name w:val="gc-reset"/>
    <w:basedOn w:val="Normal"/>
    <w:rsid w:val="008139C8"/>
    <w:pPr>
      <w:spacing w:after="0" w:line="336" w:lineRule="atLeast"/>
    </w:pPr>
    <w:rPr>
      <w:rFonts w:ascii="Times New Roman" w:eastAsia="Times New Roman" w:hAnsi="Times New Roman" w:cs="Times New Roman"/>
      <w:sz w:val="24"/>
      <w:szCs w:val="24"/>
    </w:rPr>
  </w:style>
  <w:style w:type="paragraph" w:customStyle="1" w:styleId="pls-vertshim">
    <w:name w:val="pls-vertshim"/>
    <w:basedOn w:val="Normal"/>
    <w:rsid w:val="008139C8"/>
    <w:pPr>
      <w:shd w:val="clear" w:color="auto" w:fill="FFFFFF"/>
      <w:spacing w:before="100" w:beforeAutospacing="1" w:after="0" w:line="336" w:lineRule="atLeast"/>
      <w:jc w:val="right"/>
    </w:pPr>
    <w:rPr>
      <w:rFonts w:ascii="Times New Roman" w:eastAsia="Times New Roman" w:hAnsi="Times New Roman" w:cs="Times New Roman"/>
      <w:sz w:val="24"/>
      <w:szCs w:val="24"/>
    </w:rPr>
  </w:style>
  <w:style w:type="paragraph" w:customStyle="1" w:styleId="pls-vertshimleft">
    <w:name w:val="pls-vertshimlef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vertshimright">
    <w:name w:val="pls-vertshimrigh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contentwrap">
    <w:name w:val="pls-contentwrap"/>
    <w:basedOn w:val="Normal"/>
    <w:rsid w:val="008139C8"/>
    <w:pPr>
      <w:shd w:val="clear" w:color="auto" w:fill="FFFFFF"/>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dropright">
    <w:name w:val="pls-droprigh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vert">
    <w:name w:val="pls-ver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left">
    <w:name w:val="pls-tailleft"/>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opleft">
    <w:name w:val="pls-topleft"/>
    <w:basedOn w:val="Normal"/>
    <w:rsid w:val="008139C8"/>
    <w:pPr>
      <w:spacing w:before="100" w:beforeAutospacing="1" w:after="0" w:line="336" w:lineRule="atLeast"/>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8139C8"/>
    <w:pPr>
      <w:spacing w:before="100" w:beforeAutospacing="1" w:after="0" w:line="336" w:lineRule="atLeast"/>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8139C8"/>
    <w:pPr>
      <w:spacing w:before="100" w:beforeAutospacing="1" w:after="0" w:line="336" w:lineRule="atLeast"/>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top">
    <w:name w:val="pls-tailtop"/>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tailbottom">
    <w:name w:val="pls-tailbottom"/>
    <w:basedOn w:val="Normal"/>
    <w:rsid w:val="008139C8"/>
    <w:pPr>
      <w:spacing w:before="100" w:beforeAutospacing="1" w:after="0" w:line="336" w:lineRule="atLeast"/>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r">
    <w:name w:val="pls-dropb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ubbledroptr">
    <w:name w:val="bubbledroptr"/>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spinner">
    <w:name w:val="pls-spinner"/>
    <w:basedOn w:val="Normal"/>
    <w:rsid w:val="008139C8"/>
    <w:pPr>
      <w:spacing w:before="100" w:beforeAutospacing="1" w:after="100" w:afterAutospacing="1" w:line="336" w:lineRule="atLeast"/>
    </w:pPr>
    <w:rPr>
      <w:rFonts w:ascii="Times New Roman" w:eastAsia="Times New Roman" w:hAnsi="Times New Roman" w:cs="Times New Roman"/>
      <w:sz w:val="24"/>
      <w:szCs w:val="24"/>
    </w:rPr>
  </w:style>
  <w:style w:type="paragraph" w:customStyle="1" w:styleId="blog-content">
    <w:name w:val="blog-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title">
    <w:name w:val="blog-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og-icon">
    <w:name w:val="blog-ic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content">
    <w:name w:val="item-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humbnail">
    <w:name w:val="item-thumbnail"/>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ime">
    <w:name w:val="item-ti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ow-option">
    <w:name w:val="show-opti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tem-title">
    <w:name w:val="item-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e-buttons">
    <w:name w:val="share-button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unter-wrapper">
    <w:name w:val="counter-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raph-counter-wrapper">
    <w:name w:val="graph-counter-wrapp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igit">
    <w:name w:val="digi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blind-plate">
    <w:name w:val="blind-pl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oog-te-combo">
    <w:name w:val="goog-te-combo"/>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llapseable">
    <w:name w:val="collapseab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content">
    <w:name w:val="comments-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replybox">
    <w:name w:val="comments-replybox"/>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single">
    <w:name w:val="comment-replybox-sing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thread">
    <w:name w:val="comment-replybox-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vatar-image-container">
    <w:name w:val="avatar-image-contain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lock">
    <w:name w:val="comment-block"/>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widget-content">
    <w:name w:val="widget-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follow-by-email-address">
    <w:name w:val="follow-by-email-addres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follow-by-email-submit">
    <w:name w:val="follow-by-email-submi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inline-thread">
    <w:name w:val="inline-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thread">
    <w:name w:val="comment-thread"/>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ies">
    <w:name w:val="comment-replie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
    <w:name w:val="comm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user">
    <w:name w:val="us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atetime">
    <w:name w:val="datetim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header">
    <w:name w:val="comment-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content">
    <w:name w:val="comment-conten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loadmore">
    <w:name w:val="loadmor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hread-arrow">
    <w:name w:val="thread-arrow"/>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ing-platform-button">
    <w:name w:val="sharing-platform-butt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tform-sharing-text">
    <w:name w:val="platform-sharing-tex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yerytvb">
    <w:name w:val="player_ytvb"/>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
    <w:name w:val="gsc-result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header">
    <w:name w:val="gsc-results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sarea">
    <w:name w:val="gsc-tabsarea"/>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header">
    <w:name w:val="gsc-tabhead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resultsbox-visible">
    <w:name w:val="gsc-resultsbox-visib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relativepublisheddate">
    <w:name w:val="gs-relativepublishedd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publisheddate">
    <w:name w:val="gs-publisheddat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
    <w:name w:val="togg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open">
    <w:name w:val="toggle-ope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description">
    <w:name w:val="description"/>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author">
    <w:name w:val="comment-autho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ody">
    <w:name w:val="comment-body"/>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footer">
    <w:name w:val="comment-footer"/>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title">
    <w:name w:val="gs-title"/>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railing-more-results">
    <w:name w:val="gsc-trailing-more-results"/>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visibleurl">
    <w:name w:val="gs-visibleurl"/>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snippet">
    <w:name w:val="gs-snippet"/>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b-buzz">
    <w:name w:val="sb-buzz"/>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bubbletop">
    <w:name w:val="pls-bubbletop"/>
    <w:basedOn w:val="Normal"/>
    <w:rsid w:val="008139C8"/>
    <w:pPr>
      <w:pBdr>
        <w:bottom w:val="single" w:sz="6" w:space="0" w:color="CCCCCC"/>
      </w:pBdr>
      <w:spacing w:before="100" w:beforeAutospacing="1" w:after="0" w:line="336" w:lineRule="atLeast"/>
    </w:pPr>
    <w:rPr>
      <w:rFonts w:ascii="Times New Roman" w:eastAsia="Times New Roman" w:hAnsi="Times New Roman" w:cs="Times New Roman"/>
      <w:sz w:val="24"/>
      <w:szCs w:val="24"/>
    </w:rPr>
  </w:style>
  <w:style w:type="paragraph" w:customStyle="1" w:styleId="pls-toptail">
    <w:name w:val="pls-toptail"/>
    <w:basedOn w:val="Normal"/>
    <w:rsid w:val="008139C8"/>
    <w:pPr>
      <w:spacing w:before="100" w:beforeAutospacing="1" w:after="0" w:line="336" w:lineRule="atLeast"/>
    </w:pPr>
    <w:rPr>
      <w:rFonts w:ascii="Times New Roman" w:eastAsia="Times New Roman" w:hAnsi="Times New Roman" w:cs="Times New Roman"/>
      <w:sz w:val="24"/>
      <w:szCs w:val="24"/>
    </w:rPr>
  </w:style>
  <w:style w:type="character" w:customStyle="1" w:styleId="inner">
    <w:name w:val="inner"/>
    <w:basedOn w:val="DefaultParagraphFont"/>
    <w:rsid w:val="008139C8"/>
  </w:style>
  <w:style w:type="paragraph" w:customStyle="1" w:styleId="blog-content1">
    <w:name w:val="blog-content1"/>
    <w:basedOn w:val="Normal"/>
    <w:rsid w:val="008139C8"/>
    <w:pPr>
      <w:spacing w:after="75" w:line="336" w:lineRule="atLeast"/>
      <w:ind w:left="75"/>
    </w:pPr>
    <w:rPr>
      <w:rFonts w:ascii="Times New Roman" w:eastAsia="Times New Roman" w:hAnsi="Times New Roman" w:cs="Times New Roman"/>
      <w:sz w:val="24"/>
      <w:szCs w:val="24"/>
    </w:rPr>
  </w:style>
  <w:style w:type="paragraph" w:customStyle="1" w:styleId="blog-title1">
    <w:name w:val="blog-title1"/>
    <w:basedOn w:val="Normal"/>
    <w:rsid w:val="008139C8"/>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8139C8"/>
    <w:pPr>
      <w:spacing w:before="30" w:after="0" w:line="336" w:lineRule="atLeast"/>
      <w:textAlignment w:val="top"/>
    </w:pPr>
    <w:rPr>
      <w:rFonts w:ascii="Times New Roman" w:eastAsia="Times New Roman" w:hAnsi="Times New Roman" w:cs="Times New Roman"/>
      <w:sz w:val="24"/>
      <w:szCs w:val="24"/>
    </w:rPr>
  </w:style>
  <w:style w:type="paragraph" w:customStyle="1" w:styleId="item-content1">
    <w:name w:val="item-content1"/>
    <w:basedOn w:val="Normal"/>
    <w:rsid w:val="008139C8"/>
    <w:pPr>
      <w:spacing w:before="100" w:beforeAutospacing="1" w:after="0"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8139C8"/>
    <w:pPr>
      <w:spacing w:before="30" w:after="75" w:line="336" w:lineRule="atLeast"/>
      <w:ind w:right="75"/>
    </w:pPr>
    <w:rPr>
      <w:rFonts w:ascii="Times New Roman" w:eastAsia="Times New Roman" w:hAnsi="Times New Roman" w:cs="Times New Roman"/>
      <w:sz w:val="24"/>
      <w:szCs w:val="24"/>
    </w:rPr>
  </w:style>
  <w:style w:type="paragraph" w:customStyle="1" w:styleId="item-time1">
    <w:name w:val="item-time1"/>
    <w:basedOn w:val="Normal"/>
    <w:rsid w:val="008139C8"/>
    <w:pPr>
      <w:spacing w:before="100" w:beforeAutospacing="1" w:after="0" w:line="336" w:lineRule="atLeast"/>
    </w:pPr>
    <w:rPr>
      <w:rFonts w:ascii="Times New Roman" w:eastAsia="Times New Roman" w:hAnsi="Times New Roman" w:cs="Times New Roman"/>
      <w:i/>
      <w:iCs/>
      <w:sz w:val="23"/>
      <w:szCs w:val="23"/>
    </w:rPr>
  </w:style>
  <w:style w:type="paragraph" w:customStyle="1" w:styleId="show-option1">
    <w:name w:val="show-option1"/>
    <w:basedOn w:val="Normal"/>
    <w:rsid w:val="008139C8"/>
    <w:pPr>
      <w:spacing w:before="100" w:beforeAutospacing="1" w:after="0" w:line="336" w:lineRule="atLeast"/>
      <w:jc w:val="right"/>
    </w:pPr>
    <w:rPr>
      <w:rFonts w:ascii="Times New Roman" w:eastAsia="Times New Roman" w:hAnsi="Times New Roman" w:cs="Times New Roman"/>
      <w:sz w:val="18"/>
      <w:szCs w:val="18"/>
    </w:rPr>
  </w:style>
  <w:style w:type="paragraph" w:customStyle="1" w:styleId="gsc-results1">
    <w:name w:val="gsc-results1"/>
    <w:basedOn w:val="Normal"/>
    <w:rsid w:val="008139C8"/>
    <w:pPr>
      <w:pBdr>
        <w:top w:val="single" w:sz="6" w:space="12" w:color="auto"/>
        <w:left w:val="single" w:sz="6" w:space="12" w:color="auto"/>
        <w:bottom w:val="single" w:sz="6" w:space="0" w:color="auto"/>
        <w:right w:val="single" w:sz="6" w:space="12" w:color="auto"/>
      </w:pBdr>
      <w:spacing w:after="480" w:line="336" w:lineRule="atLeast"/>
    </w:pPr>
    <w:rPr>
      <w:rFonts w:ascii="Times New Roman" w:eastAsia="Times New Roman" w:hAnsi="Times New Roman" w:cs="Times New Roman"/>
      <w:sz w:val="24"/>
      <w:szCs w:val="24"/>
    </w:rPr>
  </w:style>
  <w:style w:type="paragraph" w:customStyle="1" w:styleId="gsc-resultsheader1">
    <w:name w:val="gsc-resultsheader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gsc-tabsarea1">
    <w:name w:val="gsc-tabsarea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c-tabheader1">
    <w:name w:val="gsc-tabheader1"/>
    <w:basedOn w:val="Normal"/>
    <w:rsid w:val="008139C8"/>
    <w:pPr>
      <w:spacing w:before="100" w:beforeAutospacing="1" w:after="0"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gs-title1">
    <w:name w:val="gs-title1"/>
    <w:basedOn w:val="Normal"/>
    <w:rsid w:val="008139C8"/>
    <w:pPr>
      <w:spacing w:before="100" w:beforeAutospacing="1" w:after="0"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8139C8"/>
    <w:pPr>
      <w:spacing w:before="100" w:beforeAutospacing="1" w:after="0"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8139C8"/>
    <w:pPr>
      <w:spacing w:before="100" w:beforeAutospacing="1" w:after="0"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8139C8"/>
    <w:pPr>
      <w:spacing w:before="100" w:beforeAutospacing="1" w:after="0"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8139C8"/>
    <w:pPr>
      <w:spacing w:before="100" w:beforeAutospacing="1" w:after="0" w:line="312" w:lineRule="atLeast"/>
    </w:pPr>
    <w:rPr>
      <w:rFonts w:ascii="Times New Roman" w:eastAsia="Times New Roman" w:hAnsi="Times New Roman" w:cs="Times New Roman"/>
      <w:sz w:val="23"/>
      <w:szCs w:val="23"/>
    </w:rPr>
  </w:style>
  <w:style w:type="paragraph" w:customStyle="1" w:styleId="gs-snippet1">
    <w:name w:val="gs-snippet1"/>
    <w:basedOn w:val="Normal"/>
    <w:rsid w:val="008139C8"/>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8139C8"/>
    <w:pPr>
      <w:spacing w:before="100" w:beforeAutospacing="1" w:after="0" w:line="336" w:lineRule="atLeast"/>
    </w:pPr>
    <w:rPr>
      <w:rFonts w:ascii="Times New Roman" w:eastAsia="Times New Roman" w:hAnsi="Times New Roman" w:cs="Times New Roman"/>
      <w:i/>
      <w:iCs/>
      <w:sz w:val="24"/>
      <w:szCs w:val="24"/>
    </w:rPr>
  </w:style>
  <w:style w:type="paragraph" w:customStyle="1" w:styleId="gs-snippet3">
    <w:name w:val="gs-snippet3"/>
    <w:basedOn w:val="Normal"/>
    <w:rsid w:val="008139C8"/>
    <w:pPr>
      <w:spacing w:before="100" w:beforeAutospacing="1" w:after="0" w:line="336" w:lineRule="atLeast"/>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8139C8"/>
    <w:pPr>
      <w:pBdr>
        <w:top w:val="inset" w:sz="6" w:space="0" w:color="auto"/>
        <w:left w:val="inset" w:sz="6" w:space="0" w:color="auto"/>
        <w:bottom w:val="inset" w:sz="6" w:space="0" w:color="auto"/>
        <w:right w:val="inset" w:sz="6" w:space="0" w:color="auto"/>
      </w:pBdr>
      <w:spacing w:before="100" w:beforeAutospacing="1" w:after="0" w:line="336" w:lineRule="atLeast"/>
    </w:pPr>
    <w:rPr>
      <w:rFonts w:ascii="Times New Roman" w:eastAsia="Times New Roman" w:hAnsi="Times New Roman" w:cs="Times New Roman"/>
      <w:sz w:val="20"/>
      <w:szCs w:val="20"/>
    </w:rPr>
  </w:style>
  <w:style w:type="paragraph" w:customStyle="1" w:styleId="follow-by-email-submit1">
    <w:name w:val="follow-by-email-submit1"/>
    <w:basedOn w:val="Normal"/>
    <w:rsid w:val="008139C8"/>
    <w:pPr>
      <w:shd w:val="clear" w:color="auto" w:fill="000000"/>
      <w:spacing w:after="0" w:line="336" w:lineRule="atLeast"/>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8139C8"/>
    <w:pPr>
      <w:spacing w:before="75" w:after="0" w:line="336" w:lineRule="atLeast"/>
    </w:pPr>
    <w:rPr>
      <w:rFonts w:ascii="Times New Roman" w:eastAsia="Times New Roman" w:hAnsi="Times New Roman" w:cs="Times New Roman"/>
      <w:sz w:val="24"/>
      <w:szCs w:val="24"/>
    </w:rPr>
  </w:style>
  <w:style w:type="paragraph" w:customStyle="1" w:styleId="item-thumbnail2">
    <w:name w:val="item-thumbnail2"/>
    <w:basedOn w:val="Normal"/>
    <w:rsid w:val="008139C8"/>
    <w:pPr>
      <w:spacing w:after="75" w:line="336" w:lineRule="atLeast"/>
      <w:ind w:right="75"/>
    </w:pPr>
    <w:rPr>
      <w:rFonts w:ascii="Times New Roman" w:eastAsia="Times New Roman" w:hAnsi="Times New Roman" w:cs="Times New Roman"/>
      <w:sz w:val="24"/>
      <w:szCs w:val="24"/>
    </w:rPr>
  </w:style>
  <w:style w:type="paragraph" w:customStyle="1" w:styleId="item-title1">
    <w:name w:val="item-title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share-buttons1">
    <w:name w:val="share-buttons1"/>
    <w:basedOn w:val="Normal"/>
    <w:rsid w:val="008139C8"/>
    <w:pPr>
      <w:shd w:val="clear" w:color="auto" w:fill="FFFFFF"/>
      <w:spacing w:after="0" w:line="336" w:lineRule="atLeast"/>
    </w:pPr>
    <w:rPr>
      <w:rFonts w:ascii="Times New Roman" w:eastAsia="Times New Roman" w:hAnsi="Times New Roman" w:cs="Times New Roman"/>
      <w:sz w:val="24"/>
      <w:szCs w:val="24"/>
    </w:rPr>
  </w:style>
  <w:style w:type="paragraph" w:customStyle="1" w:styleId="sharing-platform-button1">
    <w:name w:val="sharing-platform-button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atform-sharing-text1">
    <w:name w:val="platform-sharing-text1"/>
    <w:basedOn w:val="Normal"/>
    <w:rsid w:val="008139C8"/>
    <w:pPr>
      <w:spacing w:before="100" w:beforeAutospacing="1" w:after="0" w:line="720" w:lineRule="atLeast"/>
      <w:ind w:left="840"/>
    </w:pPr>
    <w:rPr>
      <w:rFonts w:ascii="Times New Roman" w:eastAsia="Times New Roman" w:hAnsi="Times New Roman" w:cs="Times New Roman"/>
      <w:sz w:val="24"/>
      <w:szCs w:val="24"/>
    </w:rPr>
  </w:style>
  <w:style w:type="paragraph" w:customStyle="1" w:styleId="counter-wrapper1">
    <w:name w:val="counter-wrapper1"/>
    <w:basedOn w:val="Normal"/>
    <w:rsid w:val="008139C8"/>
    <w:pPr>
      <w:spacing w:before="100" w:beforeAutospacing="1" w:after="0"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8139C8"/>
    <w:pPr>
      <w:spacing w:before="100" w:beforeAutospacing="1" w:after="0" w:line="336" w:lineRule="atLeast"/>
    </w:pPr>
    <w:rPr>
      <w:rFonts w:ascii="Times New Roman" w:eastAsia="Times New Roman" w:hAnsi="Times New Roman" w:cs="Times New Roman"/>
      <w:color w:val="FFFFFF"/>
      <w:sz w:val="24"/>
      <w:szCs w:val="24"/>
    </w:rPr>
  </w:style>
  <w:style w:type="paragraph" w:customStyle="1" w:styleId="digit1">
    <w:name w:val="digit1"/>
    <w:basedOn w:val="Normal"/>
    <w:rsid w:val="008139C8"/>
    <w:pPr>
      <w:pBdr>
        <w:top w:val="single" w:sz="6" w:space="0" w:color="FFFFFF"/>
        <w:left w:val="single" w:sz="6" w:space="0" w:color="FFFFFF"/>
        <w:bottom w:val="single" w:sz="6" w:space="0" w:color="FFFFFF"/>
        <w:right w:val="single" w:sz="6" w:space="0" w:color="FFFFFF"/>
      </w:pBdr>
      <w:spacing w:before="100" w:beforeAutospacing="1" w:after="0"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8139C8"/>
    <w:pPr>
      <w:pBdr>
        <w:top w:val="single" w:sz="6" w:space="0" w:color="000000"/>
        <w:bottom w:val="single" w:sz="6" w:space="0" w:color="FFFFFF"/>
      </w:pBdr>
      <w:spacing w:before="100" w:beforeAutospacing="1" w:after="0" w:line="336" w:lineRule="atLeast"/>
    </w:pPr>
    <w:rPr>
      <w:rFonts w:ascii="Times New Roman" w:eastAsia="Times New Roman" w:hAnsi="Times New Roman" w:cs="Times New Roman"/>
      <w:sz w:val="24"/>
      <w:szCs w:val="24"/>
    </w:rPr>
  </w:style>
  <w:style w:type="character" w:customStyle="1" w:styleId="inner1">
    <w:name w:val="inner1"/>
    <w:basedOn w:val="DefaultParagraphFont"/>
    <w:rsid w:val="008139C8"/>
  </w:style>
  <w:style w:type="paragraph" w:customStyle="1" w:styleId="goog-te-combo1">
    <w:name w:val="goog-te-combo1"/>
    <w:basedOn w:val="Normal"/>
    <w:rsid w:val="008139C8"/>
    <w:pPr>
      <w:pBdr>
        <w:top w:val="single" w:sz="6" w:space="5" w:color="DCDCDC"/>
        <w:left w:val="single" w:sz="6" w:space="5" w:color="DCDCDC"/>
        <w:bottom w:val="single" w:sz="6" w:space="5" w:color="DCDCDC"/>
        <w:right w:val="single" w:sz="6" w:space="5" w:color="DCDCDC"/>
      </w:pBdr>
      <w:shd w:val="clear" w:color="auto" w:fill="F5F5F5"/>
      <w:spacing w:before="100" w:beforeAutospacing="1" w:after="0" w:line="336" w:lineRule="atLeast"/>
    </w:pPr>
    <w:rPr>
      <w:rFonts w:ascii="Arial" w:eastAsia="Times New Roman" w:hAnsi="Arial" w:cs="Arial"/>
      <w:color w:val="444444"/>
      <w:sz w:val="24"/>
      <w:szCs w:val="24"/>
    </w:rPr>
  </w:style>
  <w:style w:type="paragraph" w:customStyle="1" w:styleId="playerytvb1">
    <w:name w:val="player_ytvb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oggle1">
    <w:name w:val="toggle1"/>
    <w:basedOn w:val="Normal"/>
    <w:rsid w:val="008139C8"/>
    <w:pPr>
      <w:spacing w:before="100" w:beforeAutospacing="1" w:after="0" w:line="336" w:lineRule="atLeast"/>
    </w:pPr>
    <w:rPr>
      <w:rFonts w:ascii="Arial" w:eastAsia="Times New Roman" w:hAnsi="Arial" w:cs="Arial"/>
      <w:sz w:val="24"/>
      <w:szCs w:val="24"/>
    </w:rPr>
  </w:style>
  <w:style w:type="paragraph" w:customStyle="1" w:styleId="toggle-open1">
    <w:name w:val="toggle-open1"/>
    <w:basedOn w:val="Normal"/>
    <w:rsid w:val="008139C8"/>
    <w:pPr>
      <w:spacing w:before="100" w:beforeAutospacing="1" w:after="0"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8139C8"/>
    <w:pPr>
      <w:spacing w:before="100" w:beforeAutospacing="1" w:after="0" w:line="336" w:lineRule="atLeast"/>
      <w:ind w:right="24"/>
    </w:pPr>
    <w:rPr>
      <w:rFonts w:ascii="Times New Roman" w:eastAsia="Times New Roman" w:hAnsi="Times New Roman" w:cs="Times New Roman"/>
      <w:sz w:val="24"/>
      <w:szCs w:val="24"/>
    </w:rPr>
  </w:style>
  <w:style w:type="paragraph" w:customStyle="1" w:styleId="collapseable1">
    <w:name w:val="collapseable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blogger-comment-icon1">
    <w:name w:val="blogger-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8139C8"/>
    <w:pPr>
      <w:spacing w:before="100" w:beforeAutospacing="1" w:after="0"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s-content1">
    <w:name w:val="comments-content1"/>
    <w:basedOn w:val="Normal"/>
    <w:rsid w:val="008139C8"/>
    <w:pPr>
      <w:spacing w:before="100" w:beforeAutospacing="1" w:after="240" w:line="336" w:lineRule="atLeast"/>
    </w:pPr>
    <w:rPr>
      <w:rFonts w:ascii="Times New Roman" w:eastAsia="Times New Roman" w:hAnsi="Times New Roman" w:cs="Times New Roman"/>
      <w:sz w:val="24"/>
      <w:szCs w:val="24"/>
    </w:rPr>
  </w:style>
  <w:style w:type="paragraph" w:customStyle="1" w:styleId="inline-thread1">
    <w:name w:val="inline-thread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thread1">
    <w:name w:val="comment-thread1"/>
    <w:basedOn w:val="Normal"/>
    <w:rsid w:val="008139C8"/>
    <w:pPr>
      <w:spacing w:before="120" w:after="120" w:line="336" w:lineRule="atLeast"/>
    </w:pPr>
    <w:rPr>
      <w:rFonts w:ascii="Times New Roman" w:eastAsia="Times New Roman" w:hAnsi="Times New Roman" w:cs="Times New Roman"/>
      <w:sz w:val="24"/>
      <w:szCs w:val="24"/>
    </w:rPr>
  </w:style>
  <w:style w:type="paragraph" w:customStyle="1" w:styleId="comment-replies1">
    <w:name w:val="comment-replies1"/>
    <w:basedOn w:val="Normal"/>
    <w:rsid w:val="008139C8"/>
    <w:pPr>
      <w:spacing w:before="240" w:after="0" w:line="336" w:lineRule="atLeast"/>
      <w:ind w:left="540"/>
    </w:pPr>
    <w:rPr>
      <w:rFonts w:ascii="Times New Roman" w:eastAsia="Times New Roman" w:hAnsi="Times New Roman" w:cs="Times New Roman"/>
      <w:sz w:val="24"/>
      <w:szCs w:val="24"/>
    </w:rPr>
  </w:style>
  <w:style w:type="paragraph" w:customStyle="1" w:styleId="comment1">
    <w:name w:val="comment1"/>
    <w:basedOn w:val="Normal"/>
    <w:rsid w:val="008139C8"/>
    <w:pPr>
      <w:spacing w:before="100" w:beforeAutospacing="1" w:after="240" w:line="336" w:lineRule="atLeast"/>
    </w:pPr>
    <w:rPr>
      <w:rFonts w:ascii="Times New Roman" w:eastAsia="Times New Roman" w:hAnsi="Times New Roman" w:cs="Times New Roman"/>
      <w:sz w:val="24"/>
      <w:szCs w:val="24"/>
    </w:rPr>
  </w:style>
  <w:style w:type="paragraph" w:customStyle="1" w:styleId="user1">
    <w:name w:val="user1"/>
    <w:basedOn w:val="Normal"/>
    <w:rsid w:val="008139C8"/>
    <w:pPr>
      <w:spacing w:before="100" w:beforeAutospacing="1" w:after="0" w:line="336" w:lineRule="atLeast"/>
    </w:pPr>
    <w:rPr>
      <w:rFonts w:ascii="Times New Roman" w:eastAsia="Times New Roman" w:hAnsi="Times New Roman" w:cs="Times New Roman"/>
      <w:b/>
      <w:bCs/>
      <w:sz w:val="24"/>
      <w:szCs w:val="24"/>
    </w:rPr>
  </w:style>
  <w:style w:type="paragraph" w:customStyle="1" w:styleId="datetime1">
    <w:name w:val="datetime1"/>
    <w:basedOn w:val="Normal"/>
    <w:rsid w:val="008139C8"/>
    <w:pPr>
      <w:spacing w:before="100" w:beforeAutospacing="1" w:after="0" w:line="336" w:lineRule="atLeast"/>
      <w:ind w:left="90"/>
    </w:pPr>
    <w:rPr>
      <w:rFonts w:ascii="Times New Roman" w:eastAsia="Times New Roman" w:hAnsi="Times New Roman" w:cs="Times New Roman"/>
      <w:sz w:val="24"/>
      <w:szCs w:val="24"/>
    </w:rPr>
  </w:style>
  <w:style w:type="paragraph" w:customStyle="1" w:styleId="comment-header1">
    <w:name w:val="comment-header1"/>
    <w:basedOn w:val="Normal"/>
    <w:rsid w:val="008139C8"/>
    <w:pPr>
      <w:spacing w:after="120" w:line="336" w:lineRule="atLeast"/>
    </w:pPr>
    <w:rPr>
      <w:rFonts w:ascii="Times New Roman" w:eastAsia="Times New Roman" w:hAnsi="Times New Roman" w:cs="Times New Roman"/>
      <w:sz w:val="24"/>
      <w:szCs w:val="24"/>
    </w:rPr>
  </w:style>
  <w:style w:type="paragraph" w:customStyle="1" w:styleId="comment-content1">
    <w:name w:val="comment-content1"/>
    <w:basedOn w:val="Normal"/>
    <w:rsid w:val="008139C8"/>
    <w:pPr>
      <w:spacing w:after="120" w:line="336" w:lineRule="atLeast"/>
      <w:jc w:val="both"/>
    </w:pPr>
    <w:rPr>
      <w:rFonts w:ascii="Times New Roman" w:eastAsia="Times New Roman" w:hAnsi="Times New Roman" w:cs="Times New Roman"/>
      <w:sz w:val="24"/>
      <w:szCs w:val="24"/>
    </w:rPr>
  </w:style>
  <w:style w:type="paragraph" w:customStyle="1" w:styleId="comments-replybox1">
    <w:name w:val="comments-replybox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replybox-single1">
    <w:name w:val="comment-replybox-single1"/>
    <w:basedOn w:val="Normal"/>
    <w:rsid w:val="008139C8"/>
    <w:pPr>
      <w:spacing w:before="75" w:after="0" w:line="336" w:lineRule="atLeast"/>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8139C8"/>
    <w:pPr>
      <w:spacing w:before="75" w:after="0" w:line="336" w:lineRule="atLeast"/>
    </w:pPr>
    <w:rPr>
      <w:rFonts w:ascii="Times New Roman" w:eastAsia="Times New Roman" w:hAnsi="Times New Roman" w:cs="Times New Roman"/>
      <w:sz w:val="24"/>
      <w:szCs w:val="24"/>
    </w:rPr>
  </w:style>
  <w:style w:type="paragraph" w:customStyle="1" w:styleId="loadmore1">
    <w:name w:val="loadmore1"/>
    <w:basedOn w:val="Normal"/>
    <w:rsid w:val="008139C8"/>
    <w:pPr>
      <w:spacing w:before="720" w:after="0" w:line="336" w:lineRule="atLeast"/>
    </w:pPr>
    <w:rPr>
      <w:rFonts w:ascii="Times New Roman" w:eastAsia="Times New Roman" w:hAnsi="Times New Roman" w:cs="Times New Roman"/>
      <w:sz w:val="24"/>
      <w:szCs w:val="24"/>
    </w:rPr>
  </w:style>
  <w:style w:type="paragraph" w:customStyle="1" w:styleId="thread-arrow1">
    <w:name w:val="thread-arrow1"/>
    <w:basedOn w:val="Normal"/>
    <w:rsid w:val="008139C8"/>
    <w:pPr>
      <w:spacing w:before="72" w:after="72" w:line="336" w:lineRule="atLeast"/>
      <w:ind w:left="72" w:right="72"/>
    </w:pPr>
    <w:rPr>
      <w:rFonts w:ascii="Times New Roman" w:eastAsia="Times New Roman" w:hAnsi="Times New Roman" w:cs="Times New Roman"/>
      <w:sz w:val="24"/>
      <w:szCs w:val="24"/>
    </w:rPr>
  </w:style>
  <w:style w:type="paragraph" w:customStyle="1" w:styleId="thread-arrow2">
    <w:name w:val="thread-arrow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thread-arrow3">
    <w:name w:val="thread-arrow3"/>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avatar-image-container2">
    <w:name w:val="avatar-image-container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comment-block1">
    <w:name w:val="comment-block1"/>
    <w:basedOn w:val="Normal"/>
    <w:rsid w:val="008139C8"/>
    <w:pPr>
      <w:spacing w:before="100" w:beforeAutospacing="1" w:after="0" w:line="336" w:lineRule="atLeast"/>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8139C8"/>
    <w:pPr>
      <w:pBdr>
        <w:top w:val="single" w:sz="6" w:space="0" w:color="CCCCCC"/>
        <w:left w:val="single" w:sz="2" w:space="0" w:color="CCCCCC"/>
        <w:bottom w:val="single" w:sz="6" w:space="0" w:color="CCCCCC"/>
        <w:right w:val="single" w:sz="2" w:space="0" w:color="CCCCCC"/>
      </w:pBdr>
      <w:spacing w:after="0" w:line="336" w:lineRule="atLeast"/>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8139C8"/>
    <w:pPr>
      <w:pBdr>
        <w:top w:val="single" w:sz="2" w:space="2" w:color="CCCCCC"/>
        <w:left w:val="single" w:sz="6" w:space="3" w:color="CCCCCC"/>
        <w:bottom w:val="single" w:sz="2" w:space="2" w:color="CCCCCC"/>
        <w:right w:val="single" w:sz="6" w:space="3" w:color="CCCCCC"/>
      </w:pBdr>
      <w:spacing w:after="0" w:line="336" w:lineRule="atLeast"/>
      <w:ind w:left="-15" w:right="-15"/>
      <w:textAlignment w:val="top"/>
    </w:pPr>
    <w:rPr>
      <w:rFonts w:ascii="Times New Roman" w:eastAsia="Times New Roman" w:hAnsi="Times New Roman" w:cs="Times New Roman"/>
      <w:sz w:val="24"/>
      <w:szCs w:val="24"/>
    </w:rPr>
  </w:style>
  <w:style w:type="paragraph" w:customStyle="1" w:styleId="description1">
    <w:name w:val="description1"/>
    <w:basedOn w:val="Normal"/>
    <w:rsid w:val="008139C8"/>
    <w:pPr>
      <w:spacing w:after="0" w:line="336" w:lineRule="atLeast"/>
    </w:pPr>
    <w:rPr>
      <w:rFonts w:ascii="Times New Roman" w:eastAsia="Times New Roman" w:hAnsi="Times New Roman" w:cs="Times New Roman"/>
      <w:color w:val="FFFFFF"/>
      <w:sz w:val="20"/>
      <w:szCs w:val="20"/>
    </w:rPr>
  </w:style>
  <w:style w:type="paragraph" w:customStyle="1" w:styleId="widget-content1">
    <w:name w:val="widget-content1"/>
    <w:basedOn w:val="Normal"/>
    <w:rsid w:val="008139C8"/>
    <w:pPr>
      <w:spacing w:after="0" w:line="336" w:lineRule="atLeast"/>
    </w:pPr>
    <w:rPr>
      <w:rFonts w:ascii="Arial" w:eastAsia="Times New Roman" w:hAnsi="Arial" w:cs="Arial"/>
      <w:sz w:val="20"/>
      <w:szCs w:val="20"/>
    </w:rPr>
  </w:style>
  <w:style w:type="paragraph" w:customStyle="1" w:styleId="comment-author1">
    <w:name w:val="comment-author1"/>
    <w:basedOn w:val="Normal"/>
    <w:rsid w:val="008139C8"/>
    <w:pPr>
      <w:shd w:val="clear" w:color="auto" w:fill="EEEEEE"/>
      <w:spacing w:before="120" w:after="120" w:line="336" w:lineRule="atLeast"/>
    </w:pPr>
    <w:rPr>
      <w:rFonts w:ascii="Times New Roman" w:eastAsia="Times New Roman" w:hAnsi="Times New Roman" w:cs="Times New Roman"/>
      <w:sz w:val="24"/>
      <w:szCs w:val="24"/>
    </w:rPr>
  </w:style>
  <w:style w:type="paragraph" w:customStyle="1" w:styleId="comment-body1">
    <w:name w:val="comment-body1"/>
    <w:basedOn w:val="Normal"/>
    <w:rsid w:val="008139C8"/>
    <w:pPr>
      <w:pBdr>
        <w:left w:val="single" w:sz="6" w:space="8" w:color="EEEEEE"/>
        <w:right w:val="single" w:sz="6" w:space="0" w:color="EEEEEE"/>
      </w:pBdr>
      <w:spacing w:after="0" w:line="336" w:lineRule="atLeast"/>
    </w:pPr>
    <w:rPr>
      <w:rFonts w:ascii="Times New Roman" w:eastAsia="Times New Roman" w:hAnsi="Times New Roman" w:cs="Times New Roman"/>
      <w:sz w:val="24"/>
      <w:szCs w:val="24"/>
    </w:rPr>
  </w:style>
  <w:style w:type="paragraph" w:customStyle="1" w:styleId="comment-footer1">
    <w:name w:val="comment-footer1"/>
    <w:basedOn w:val="Normal"/>
    <w:rsid w:val="008139C8"/>
    <w:pPr>
      <w:pBdr>
        <w:left w:val="single" w:sz="6" w:space="8" w:color="EEEEEE"/>
        <w:bottom w:val="single" w:sz="6" w:space="4" w:color="EEEEEE"/>
        <w:right w:val="single" w:sz="6" w:space="0" w:color="EEEEEE"/>
      </w:pBdr>
      <w:spacing w:after="480" w:line="336" w:lineRule="atLeast"/>
    </w:pPr>
    <w:rPr>
      <w:rFonts w:ascii="Times New Roman" w:eastAsia="Times New Roman" w:hAnsi="Times New Roman" w:cs="Times New Roman"/>
      <w:sz w:val="17"/>
      <w:szCs w:val="17"/>
    </w:rPr>
  </w:style>
  <w:style w:type="paragraph" w:customStyle="1" w:styleId="pls-vertshim1">
    <w:name w:val="pls-vertshim1"/>
    <w:basedOn w:val="Normal"/>
    <w:rsid w:val="008139C8"/>
    <w:pPr>
      <w:shd w:val="clear" w:color="auto" w:fill="F5F5F5"/>
      <w:spacing w:before="100" w:beforeAutospacing="1" w:after="0" w:line="336" w:lineRule="atLeast"/>
      <w:jc w:val="right"/>
    </w:pPr>
    <w:rPr>
      <w:rFonts w:ascii="Times New Roman" w:eastAsia="Times New Roman" w:hAnsi="Times New Roman" w:cs="Times New Roman"/>
      <w:sz w:val="24"/>
      <w:szCs w:val="24"/>
    </w:rPr>
  </w:style>
  <w:style w:type="paragraph" w:customStyle="1" w:styleId="pls-vertshim2">
    <w:name w:val="pls-vertshim2"/>
    <w:basedOn w:val="Normal"/>
    <w:rsid w:val="008139C8"/>
    <w:pPr>
      <w:shd w:val="clear" w:color="auto" w:fill="FFF3C2"/>
      <w:spacing w:before="100" w:beforeAutospacing="1" w:after="0" w:line="336" w:lineRule="atLeast"/>
      <w:jc w:val="right"/>
    </w:pPr>
    <w:rPr>
      <w:rFonts w:ascii="Times New Roman" w:eastAsia="Times New Roman" w:hAnsi="Times New Roman" w:cs="Times New Roman"/>
      <w:sz w:val="24"/>
      <w:szCs w:val="24"/>
    </w:rPr>
  </w:style>
  <w:style w:type="paragraph" w:customStyle="1" w:styleId="pls-dropbr1">
    <w:name w:val="pls-dropbr1"/>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8139C8"/>
    <w:pPr>
      <w:spacing w:before="100" w:beforeAutospacing="1" w:after="0" w:line="336" w:lineRule="atLeast"/>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8139C8"/>
    <w:pPr>
      <w:spacing w:before="100" w:beforeAutospacing="1" w:after="0" w:line="336" w:lineRule="atLeast"/>
    </w:pPr>
    <w:rPr>
      <w:rFonts w:ascii="Times New Roman" w:eastAsia="Times New Roman" w:hAnsi="Times New Roman" w:cs="Times New Roman"/>
      <w:vanish/>
      <w:sz w:val="24"/>
      <w:szCs w:val="24"/>
    </w:rPr>
  </w:style>
  <w:style w:type="paragraph" w:customStyle="1" w:styleId="pls-tailleft1">
    <w:name w:val="pls-tailleft1"/>
    <w:basedOn w:val="Normal"/>
    <w:rsid w:val="008139C8"/>
    <w:pPr>
      <w:spacing w:before="100" w:beforeAutospacing="1" w:after="0" w:line="336" w:lineRule="atLeast"/>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r2">
    <w:name w:val="pls-dropbr2"/>
    <w:basedOn w:val="Normal"/>
    <w:rsid w:val="008139C8"/>
    <w:pPr>
      <w:spacing w:before="100" w:beforeAutospacing="1" w:after="0" w:line="336" w:lineRule="atLeast"/>
    </w:pPr>
    <w:rPr>
      <w:rFonts w:ascii="Times New Roman" w:eastAsia="Times New Roman" w:hAnsi="Times New Roman" w:cs="Times New Roman"/>
      <w:sz w:val="24"/>
      <w:szCs w:val="24"/>
    </w:rPr>
  </w:style>
  <w:style w:type="paragraph" w:customStyle="1" w:styleId="pls-dropbl1">
    <w:name w:val="pls-dropbl1"/>
    <w:basedOn w:val="Normal"/>
    <w:rsid w:val="008139C8"/>
    <w:pPr>
      <w:spacing w:before="100" w:beforeAutospacing="1" w:after="0" w:line="336" w:lineRule="atLeast"/>
      <w:textAlignment w:val="top"/>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139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39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39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39C8"/>
    <w:rPr>
      <w:rFonts w:ascii="Arial" w:eastAsia="Times New Roman" w:hAnsi="Arial" w:cs="Arial"/>
      <w:vanish/>
      <w:sz w:val="16"/>
      <w:szCs w:val="16"/>
    </w:rPr>
  </w:style>
  <w:style w:type="character" w:styleId="Strong">
    <w:name w:val="Strong"/>
    <w:basedOn w:val="DefaultParagraphFont"/>
    <w:uiPriority w:val="22"/>
    <w:qFormat/>
    <w:rsid w:val="008139C8"/>
    <w:rPr>
      <w:b/>
      <w:bCs/>
    </w:rPr>
  </w:style>
  <w:style w:type="character" w:customStyle="1" w:styleId="widget-item-control2">
    <w:name w:val="widget-item-control2"/>
    <w:basedOn w:val="DefaultParagraphFont"/>
    <w:rsid w:val="008139C8"/>
  </w:style>
  <w:style w:type="character" w:customStyle="1" w:styleId="item-control1">
    <w:name w:val="item-control1"/>
    <w:basedOn w:val="DefaultParagraphFont"/>
    <w:rsid w:val="008139C8"/>
    <w:rPr>
      <w:vanish/>
      <w:webHidden w:val="0"/>
      <w:specVanish w:val="0"/>
    </w:rPr>
  </w:style>
  <w:style w:type="character" w:customStyle="1" w:styleId="reaction-buttons">
    <w:name w:val="reaction-buttons"/>
    <w:basedOn w:val="DefaultParagraphFont"/>
    <w:rsid w:val="008139C8"/>
  </w:style>
  <w:style w:type="character" w:customStyle="1" w:styleId="reactions-label1">
    <w:name w:val="reactions-label1"/>
    <w:basedOn w:val="DefaultParagraphFont"/>
    <w:rsid w:val="008139C8"/>
  </w:style>
  <w:style w:type="character" w:customStyle="1" w:styleId="star-ratings">
    <w:name w:val="star-ratings"/>
    <w:basedOn w:val="DefaultParagraphFont"/>
    <w:rsid w:val="008139C8"/>
  </w:style>
  <w:style w:type="character" w:customStyle="1" w:styleId="post-backlinks">
    <w:name w:val="post-backlinks"/>
    <w:basedOn w:val="DefaultParagraphFont"/>
    <w:rsid w:val="008139C8"/>
  </w:style>
  <w:style w:type="character" w:customStyle="1" w:styleId="post-icons">
    <w:name w:val="post-icons"/>
    <w:basedOn w:val="DefaultParagraphFont"/>
    <w:rsid w:val="008139C8"/>
  </w:style>
  <w:style w:type="character" w:customStyle="1" w:styleId="item-action">
    <w:name w:val="item-action"/>
    <w:basedOn w:val="DefaultParagraphFont"/>
    <w:rsid w:val="008139C8"/>
  </w:style>
  <w:style w:type="character" w:customStyle="1" w:styleId="post-location">
    <w:name w:val="post-location"/>
    <w:basedOn w:val="DefaultParagraphFont"/>
    <w:rsid w:val="008139C8"/>
  </w:style>
  <w:style w:type="character" w:customStyle="1" w:styleId="comment-timestamp">
    <w:name w:val="comment-timestamp"/>
    <w:basedOn w:val="DefaultParagraphFont"/>
    <w:rsid w:val="008139C8"/>
  </w:style>
  <w:style w:type="character" w:customStyle="1" w:styleId="deleted-comment1">
    <w:name w:val="deleted-comment1"/>
    <w:basedOn w:val="DefaultParagraphFont"/>
    <w:rsid w:val="008139C8"/>
    <w:rPr>
      <w:i/>
      <w:iCs/>
      <w:color w:val="808080"/>
    </w:rPr>
  </w:style>
  <w:style w:type="character" w:customStyle="1" w:styleId="zippy">
    <w:name w:val="zippy"/>
    <w:basedOn w:val="DefaultParagraphFont"/>
    <w:rsid w:val="008139C8"/>
  </w:style>
  <w:style w:type="character" w:customStyle="1" w:styleId="post-count">
    <w:name w:val="post-count"/>
    <w:basedOn w:val="DefaultParagraphFont"/>
    <w:rsid w:val="008139C8"/>
  </w:style>
  <w:style w:type="paragraph" w:styleId="BalloonText">
    <w:name w:val="Balloon Text"/>
    <w:basedOn w:val="Normal"/>
    <w:link w:val="BalloonTextChar"/>
    <w:uiPriority w:val="99"/>
    <w:semiHidden/>
    <w:unhideWhenUsed/>
    <w:rsid w:val="00813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9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1177872">
      <w:marLeft w:val="0"/>
      <w:marRight w:val="0"/>
      <w:marTop w:val="0"/>
      <w:marBottom w:val="150"/>
      <w:divBdr>
        <w:top w:val="none" w:sz="0" w:space="0" w:color="auto"/>
        <w:left w:val="none" w:sz="0" w:space="0" w:color="auto"/>
        <w:bottom w:val="none" w:sz="0" w:space="0" w:color="auto"/>
        <w:right w:val="none" w:sz="0" w:space="0" w:color="auto"/>
      </w:divBdr>
      <w:divsChild>
        <w:div w:id="449785370">
          <w:marLeft w:val="0"/>
          <w:marRight w:val="0"/>
          <w:marTop w:val="0"/>
          <w:marBottom w:val="0"/>
          <w:divBdr>
            <w:top w:val="none" w:sz="0" w:space="0" w:color="auto"/>
            <w:left w:val="none" w:sz="0" w:space="0" w:color="auto"/>
            <w:bottom w:val="none" w:sz="0" w:space="0" w:color="auto"/>
            <w:right w:val="none" w:sz="0" w:space="0" w:color="auto"/>
          </w:divBdr>
          <w:divsChild>
            <w:div w:id="647171581">
              <w:marLeft w:val="0"/>
              <w:marRight w:val="0"/>
              <w:marTop w:val="0"/>
              <w:marBottom w:val="0"/>
              <w:divBdr>
                <w:top w:val="none" w:sz="0" w:space="0" w:color="auto"/>
                <w:left w:val="none" w:sz="0" w:space="0" w:color="auto"/>
                <w:bottom w:val="none" w:sz="0" w:space="0" w:color="auto"/>
                <w:right w:val="none" w:sz="0" w:space="0" w:color="auto"/>
              </w:divBdr>
              <w:divsChild>
                <w:div w:id="627735005">
                  <w:marLeft w:val="0"/>
                  <w:marRight w:val="0"/>
                  <w:marTop w:val="0"/>
                  <w:marBottom w:val="0"/>
                  <w:divBdr>
                    <w:top w:val="none" w:sz="0" w:space="0" w:color="auto"/>
                    <w:left w:val="none" w:sz="0" w:space="0" w:color="auto"/>
                    <w:bottom w:val="none" w:sz="0" w:space="0" w:color="auto"/>
                    <w:right w:val="none" w:sz="0" w:space="0" w:color="auto"/>
                  </w:divBdr>
                  <w:divsChild>
                    <w:div w:id="789670643">
                      <w:marLeft w:val="0"/>
                      <w:marRight w:val="0"/>
                      <w:marTop w:val="0"/>
                      <w:marBottom w:val="0"/>
                      <w:divBdr>
                        <w:top w:val="none" w:sz="0" w:space="0" w:color="auto"/>
                        <w:left w:val="none" w:sz="0" w:space="0" w:color="auto"/>
                        <w:bottom w:val="none" w:sz="0" w:space="0" w:color="auto"/>
                        <w:right w:val="none" w:sz="0" w:space="0" w:color="auto"/>
                      </w:divBdr>
                      <w:divsChild>
                        <w:div w:id="1934632093">
                          <w:marLeft w:val="0"/>
                          <w:marRight w:val="0"/>
                          <w:marTop w:val="0"/>
                          <w:marBottom w:val="0"/>
                          <w:divBdr>
                            <w:top w:val="none" w:sz="0" w:space="0" w:color="auto"/>
                            <w:left w:val="none" w:sz="0" w:space="0" w:color="auto"/>
                            <w:bottom w:val="none" w:sz="0" w:space="0" w:color="auto"/>
                            <w:right w:val="none" w:sz="0" w:space="0" w:color="auto"/>
                          </w:divBdr>
                          <w:divsChild>
                            <w:div w:id="13804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48692">
                  <w:marLeft w:val="0"/>
                  <w:marRight w:val="0"/>
                  <w:marTop w:val="0"/>
                  <w:marBottom w:val="0"/>
                  <w:divBdr>
                    <w:top w:val="none" w:sz="0" w:space="0" w:color="auto"/>
                    <w:left w:val="none" w:sz="0" w:space="0" w:color="auto"/>
                    <w:bottom w:val="none" w:sz="0" w:space="0" w:color="auto"/>
                    <w:right w:val="none" w:sz="0" w:space="0" w:color="auto"/>
                  </w:divBdr>
                </w:div>
                <w:div w:id="1969892416">
                  <w:marLeft w:val="0"/>
                  <w:marRight w:val="0"/>
                  <w:marTop w:val="0"/>
                  <w:marBottom w:val="0"/>
                  <w:divBdr>
                    <w:top w:val="none" w:sz="0" w:space="0" w:color="auto"/>
                    <w:left w:val="none" w:sz="0" w:space="0" w:color="auto"/>
                    <w:bottom w:val="none" w:sz="0" w:space="0" w:color="auto"/>
                    <w:right w:val="none" w:sz="0" w:space="0" w:color="auto"/>
                  </w:divBdr>
                  <w:divsChild>
                    <w:div w:id="1378897732">
                      <w:marLeft w:val="0"/>
                      <w:marRight w:val="0"/>
                      <w:marTop w:val="0"/>
                      <w:marBottom w:val="0"/>
                      <w:divBdr>
                        <w:top w:val="none" w:sz="0" w:space="0" w:color="auto"/>
                        <w:left w:val="none" w:sz="0" w:space="0" w:color="auto"/>
                        <w:bottom w:val="none" w:sz="0" w:space="0" w:color="auto"/>
                        <w:right w:val="none" w:sz="0" w:space="0" w:color="auto"/>
                      </w:divBdr>
                      <w:divsChild>
                        <w:div w:id="451940268">
                          <w:marLeft w:val="0"/>
                          <w:marRight w:val="0"/>
                          <w:marTop w:val="0"/>
                          <w:marBottom w:val="0"/>
                          <w:divBdr>
                            <w:top w:val="none" w:sz="0" w:space="0" w:color="auto"/>
                            <w:left w:val="none" w:sz="0" w:space="0" w:color="auto"/>
                            <w:bottom w:val="none" w:sz="0" w:space="0" w:color="auto"/>
                            <w:right w:val="none" w:sz="0" w:space="0" w:color="auto"/>
                          </w:divBdr>
                          <w:divsChild>
                            <w:div w:id="248661838">
                              <w:marLeft w:val="0"/>
                              <w:marRight w:val="0"/>
                              <w:marTop w:val="0"/>
                              <w:marBottom w:val="0"/>
                              <w:divBdr>
                                <w:top w:val="none" w:sz="0" w:space="0" w:color="auto"/>
                                <w:left w:val="none" w:sz="0" w:space="0" w:color="auto"/>
                                <w:bottom w:val="none" w:sz="0" w:space="0" w:color="auto"/>
                                <w:right w:val="none" w:sz="0" w:space="0" w:color="auto"/>
                              </w:divBdr>
                              <w:divsChild>
                                <w:div w:id="1001159816">
                                  <w:blockQuote w:val="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92397735">
                  <w:marLeft w:val="0"/>
                  <w:marRight w:val="0"/>
                  <w:marTop w:val="0"/>
                  <w:marBottom w:val="0"/>
                  <w:divBdr>
                    <w:top w:val="none" w:sz="0" w:space="0" w:color="auto"/>
                    <w:left w:val="none" w:sz="0" w:space="0" w:color="auto"/>
                    <w:bottom w:val="none" w:sz="0" w:space="0" w:color="auto"/>
                    <w:right w:val="none" w:sz="0" w:space="0" w:color="auto"/>
                  </w:divBdr>
                  <w:divsChild>
                    <w:div w:id="1253007004">
                      <w:marLeft w:val="0"/>
                      <w:marRight w:val="0"/>
                      <w:marTop w:val="0"/>
                      <w:marBottom w:val="0"/>
                      <w:divBdr>
                        <w:top w:val="none" w:sz="0" w:space="0" w:color="auto"/>
                        <w:left w:val="none" w:sz="0" w:space="0" w:color="auto"/>
                        <w:bottom w:val="none" w:sz="0" w:space="0" w:color="auto"/>
                        <w:right w:val="none" w:sz="0" w:space="0" w:color="auto"/>
                      </w:divBdr>
                      <w:divsChild>
                        <w:div w:id="1990553833">
                          <w:marLeft w:val="0"/>
                          <w:marRight w:val="0"/>
                          <w:marTop w:val="0"/>
                          <w:marBottom w:val="0"/>
                          <w:divBdr>
                            <w:top w:val="none" w:sz="0" w:space="0" w:color="auto"/>
                            <w:left w:val="none" w:sz="0" w:space="0" w:color="auto"/>
                            <w:bottom w:val="none" w:sz="0" w:space="0" w:color="auto"/>
                            <w:right w:val="none" w:sz="0" w:space="0" w:color="auto"/>
                          </w:divBdr>
                          <w:divsChild>
                            <w:div w:id="4788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8233">
              <w:marLeft w:val="0"/>
              <w:marRight w:val="0"/>
              <w:marTop w:val="0"/>
              <w:marBottom w:val="0"/>
              <w:divBdr>
                <w:top w:val="none" w:sz="0" w:space="0" w:color="auto"/>
                <w:left w:val="none" w:sz="0" w:space="0" w:color="auto"/>
                <w:bottom w:val="none" w:sz="0" w:space="0" w:color="auto"/>
                <w:right w:val="none" w:sz="0" w:space="0" w:color="auto"/>
              </w:divBdr>
              <w:divsChild>
                <w:div w:id="620264320">
                  <w:marLeft w:val="0"/>
                  <w:marRight w:val="0"/>
                  <w:marTop w:val="0"/>
                  <w:marBottom w:val="0"/>
                  <w:divBdr>
                    <w:top w:val="none" w:sz="0" w:space="0" w:color="auto"/>
                    <w:left w:val="none" w:sz="0" w:space="0" w:color="auto"/>
                    <w:bottom w:val="none" w:sz="0" w:space="0" w:color="auto"/>
                    <w:right w:val="none" w:sz="0" w:space="0" w:color="auto"/>
                  </w:divBdr>
                  <w:divsChild>
                    <w:div w:id="1729497947">
                      <w:marLeft w:val="0"/>
                      <w:marRight w:val="0"/>
                      <w:marTop w:val="0"/>
                      <w:marBottom w:val="0"/>
                      <w:divBdr>
                        <w:top w:val="none" w:sz="0" w:space="0" w:color="auto"/>
                        <w:left w:val="none" w:sz="0" w:space="0" w:color="auto"/>
                        <w:bottom w:val="none" w:sz="0" w:space="0" w:color="auto"/>
                        <w:right w:val="none" w:sz="0" w:space="0" w:color="auto"/>
                      </w:divBdr>
                      <w:divsChild>
                        <w:div w:id="947851235">
                          <w:marLeft w:val="0"/>
                          <w:marRight w:val="0"/>
                          <w:marTop w:val="0"/>
                          <w:marBottom w:val="450"/>
                          <w:divBdr>
                            <w:top w:val="none" w:sz="0" w:space="0" w:color="auto"/>
                            <w:left w:val="none" w:sz="0" w:space="0" w:color="auto"/>
                            <w:bottom w:val="none" w:sz="0" w:space="0" w:color="auto"/>
                            <w:right w:val="none" w:sz="0" w:space="0" w:color="auto"/>
                          </w:divBdr>
                          <w:divsChild>
                            <w:div w:id="575241438">
                              <w:marLeft w:val="0"/>
                              <w:marRight w:val="0"/>
                              <w:marTop w:val="0"/>
                              <w:marBottom w:val="0"/>
                              <w:divBdr>
                                <w:top w:val="none" w:sz="0" w:space="0" w:color="auto"/>
                                <w:left w:val="none" w:sz="0" w:space="0" w:color="auto"/>
                                <w:bottom w:val="none" w:sz="0" w:space="0" w:color="auto"/>
                                <w:right w:val="none" w:sz="0" w:space="0" w:color="auto"/>
                              </w:divBdr>
                            </w:div>
                            <w:div w:id="1844784666">
                              <w:marLeft w:val="0"/>
                              <w:marRight w:val="0"/>
                              <w:marTop w:val="0"/>
                              <w:marBottom w:val="0"/>
                              <w:divBdr>
                                <w:top w:val="none" w:sz="0" w:space="0" w:color="auto"/>
                                <w:left w:val="none" w:sz="0" w:space="0" w:color="auto"/>
                                <w:bottom w:val="none" w:sz="0" w:space="0" w:color="auto"/>
                                <w:right w:val="none" w:sz="0" w:space="0" w:color="auto"/>
                              </w:divBdr>
                              <w:divsChild>
                                <w:div w:id="2170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5208">
                          <w:marLeft w:val="0"/>
                          <w:marRight w:val="0"/>
                          <w:marTop w:val="0"/>
                          <w:marBottom w:val="0"/>
                          <w:divBdr>
                            <w:top w:val="none" w:sz="0" w:space="0" w:color="auto"/>
                            <w:left w:val="none" w:sz="0" w:space="0" w:color="auto"/>
                            <w:bottom w:val="none" w:sz="0" w:space="0" w:color="auto"/>
                            <w:right w:val="none" w:sz="0" w:space="0" w:color="auto"/>
                          </w:divBdr>
                        </w:div>
                        <w:div w:id="1221525512">
                          <w:marLeft w:val="0"/>
                          <w:marRight w:val="0"/>
                          <w:marTop w:val="0"/>
                          <w:marBottom w:val="0"/>
                          <w:divBdr>
                            <w:top w:val="none" w:sz="0" w:space="0" w:color="auto"/>
                            <w:left w:val="none" w:sz="0" w:space="0" w:color="auto"/>
                            <w:bottom w:val="none" w:sz="0" w:space="0" w:color="auto"/>
                            <w:right w:val="none" w:sz="0" w:space="0" w:color="auto"/>
                          </w:divBdr>
                        </w:div>
                        <w:div w:id="1000545096">
                          <w:marLeft w:val="0"/>
                          <w:marRight w:val="0"/>
                          <w:marTop w:val="0"/>
                          <w:marBottom w:val="0"/>
                          <w:divBdr>
                            <w:top w:val="none" w:sz="0" w:space="0" w:color="auto"/>
                            <w:left w:val="none" w:sz="0" w:space="0" w:color="auto"/>
                            <w:bottom w:val="none" w:sz="0" w:space="0" w:color="auto"/>
                            <w:right w:val="none" w:sz="0" w:space="0" w:color="auto"/>
                          </w:divBdr>
                        </w:div>
                        <w:div w:id="416098108">
                          <w:marLeft w:val="0"/>
                          <w:marRight w:val="0"/>
                          <w:marTop w:val="0"/>
                          <w:marBottom w:val="0"/>
                          <w:divBdr>
                            <w:top w:val="none" w:sz="0" w:space="0" w:color="auto"/>
                            <w:left w:val="none" w:sz="0" w:space="0" w:color="auto"/>
                            <w:bottom w:val="none" w:sz="0" w:space="0" w:color="auto"/>
                            <w:right w:val="none" w:sz="0" w:space="0" w:color="auto"/>
                          </w:divBdr>
                        </w:div>
                        <w:div w:id="703409441">
                          <w:marLeft w:val="0"/>
                          <w:marRight w:val="0"/>
                          <w:marTop w:val="0"/>
                          <w:marBottom w:val="0"/>
                          <w:divBdr>
                            <w:top w:val="none" w:sz="0" w:space="0" w:color="auto"/>
                            <w:left w:val="none" w:sz="0" w:space="0" w:color="auto"/>
                            <w:bottom w:val="none" w:sz="0" w:space="0" w:color="auto"/>
                            <w:right w:val="none" w:sz="0" w:space="0" w:color="auto"/>
                          </w:divBdr>
                        </w:div>
                        <w:div w:id="1453863357">
                          <w:marLeft w:val="0"/>
                          <w:marRight w:val="0"/>
                          <w:marTop w:val="0"/>
                          <w:marBottom w:val="0"/>
                          <w:divBdr>
                            <w:top w:val="none" w:sz="0" w:space="0" w:color="auto"/>
                            <w:left w:val="none" w:sz="0" w:space="0" w:color="auto"/>
                            <w:bottom w:val="none" w:sz="0" w:space="0" w:color="auto"/>
                            <w:right w:val="none" w:sz="0" w:space="0" w:color="auto"/>
                          </w:divBdr>
                        </w:div>
                        <w:div w:id="658923718">
                          <w:marLeft w:val="0"/>
                          <w:marRight w:val="0"/>
                          <w:marTop w:val="0"/>
                          <w:marBottom w:val="0"/>
                          <w:divBdr>
                            <w:top w:val="none" w:sz="0" w:space="0" w:color="auto"/>
                            <w:left w:val="none" w:sz="0" w:space="0" w:color="auto"/>
                            <w:bottom w:val="none" w:sz="0" w:space="0" w:color="auto"/>
                            <w:right w:val="none" w:sz="0" w:space="0" w:color="auto"/>
                          </w:divBdr>
                        </w:div>
                        <w:div w:id="958074382">
                          <w:marLeft w:val="0"/>
                          <w:marRight w:val="0"/>
                          <w:marTop w:val="0"/>
                          <w:marBottom w:val="0"/>
                          <w:divBdr>
                            <w:top w:val="none" w:sz="0" w:space="0" w:color="auto"/>
                            <w:left w:val="none" w:sz="0" w:space="0" w:color="auto"/>
                            <w:bottom w:val="none" w:sz="0" w:space="0" w:color="auto"/>
                            <w:right w:val="none" w:sz="0" w:space="0" w:color="auto"/>
                          </w:divBdr>
                        </w:div>
                        <w:div w:id="671876784">
                          <w:marLeft w:val="0"/>
                          <w:marRight w:val="0"/>
                          <w:marTop w:val="0"/>
                          <w:marBottom w:val="0"/>
                          <w:divBdr>
                            <w:top w:val="none" w:sz="0" w:space="0" w:color="auto"/>
                            <w:left w:val="none" w:sz="0" w:space="0" w:color="auto"/>
                            <w:bottom w:val="none" w:sz="0" w:space="0" w:color="auto"/>
                            <w:right w:val="none" w:sz="0" w:space="0" w:color="auto"/>
                          </w:divBdr>
                        </w:div>
                        <w:div w:id="334843951">
                          <w:marLeft w:val="0"/>
                          <w:marRight w:val="0"/>
                          <w:marTop w:val="0"/>
                          <w:marBottom w:val="0"/>
                          <w:divBdr>
                            <w:top w:val="none" w:sz="0" w:space="0" w:color="auto"/>
                            <w:left w:val="none" w:sz="0" w:space="0" w:color="auto"/>
                            <w:bottom w:val="none" w:sz="0" w:space="0" w:color="auto"/>
                            <w:right w:val="none" w:sz="0" w:space="0" w:color="auto"/>
                          </w:divBdr>
                        </w:div>
                        <w:div w:id="1040664091">
                          <w:marLeft w:val="0"/>
                          <w:marRight w:val="0"/>
                          <w:marTop w:val="0"/>
                          <w:marBottom w:val="0"/>
                          <w:divBdr>
                            <w:top w:val="none" w:sz="0" w:space="0" w:color="auto"/>
                            <w:left w:val="none" w:sz="0" w:space="0" w:color="auto"/>
                            <w:bottom w:val="none" w:sz="0" w:space="0" w:color="auto"/>
                            <w:right w:val="none" w:sz="0" w:space="0" w:color="auto"/>
                          </w:divBdr>
                        </w:div>
                        <w:div w:id="637301983">
                          <w:marLeft w:val="0"/>
                          <w:marRight w:val="0"/>
                          <w:marTop w:val="0"/>
                          <w:marBottom w:val="0"/>
                          <w:divBdr>
                            <w:top w:val="none" w:sz="0" w:space="0" w:color="auto"/>
                            <w:left w:val="none" w:sz="0" w:space="0" w:color="auto"/>
                            <w:bottom w:val="none" w:sz="0" w:space="0" w:color="auto"/>
                            <w:right w:val="none" w:sz="0" w:space="0" w:color="auto"/>
                          </w:divBdr>
                        </w:div>
                        <w:div w:id="1057970471">
                          <w:marLeft w:val="0"/>
                          <w:marRight w:val="0"/>
                          <w:marTop w:val="0"/>
                          <w:marBottom w:val="0"/>
                          <w:divBdr>
                            <w:top w:val="none" w:sz="0" w:space="0" w:color="auto"/>
                            <w:left w:val="none" w:sz="0" w:space="0" w:color="auto"/>
                            <w:bottom w:val="none" w:sz="0" w:space="0" w:color="auto"/>
                            <w:right w:val="none" w:sz="0" w:space="0" w:color="auto"/>
                          </w:divBdr>
                        </w:div>
                        <w:div w:id="1385057372">
                          <w:marLeft w:val="0"/>
                          <w:marRight w:val="0"/>
                          <w:marTop w:val="0"/>
                          <w:marBottom w:val="0"/>
                          <w:divBdr>
                            <w:top w:val="none" w:sz="0" w:space="0" w:color="auto"/>
                            <w:left w:val="none" w:sz="0" w:space="0" w:color="auto"/>
                            <w:bottom w:val="none" w:sz="0" w:space="0" w:color="auto"/>
                            <w:right w:val="none" w:sz="0" w:space="0" w:color="auto"/>
                          </w:divBdr>
                        </w:div>
                        <w:div w:id="2044019336">
                          <w:marLeft w:val="0"/>
                          <w:marRight w:val="0"/>
                          <w:marTop w:val="0"/>
                          <w:marBottom w:val="0"/>
                          <w:divBdr>
                            <w:top w:val="none" w:sz="0" w:space="0" w:color="auto"/>
                            <w:left w:val="none" w:sz="0" w:space="0" w:color="auto"/>
                            <w:bottom w:val="none" w:sz="0" w:space="0" w:color="auto"/>
                            <w:right w:val="none" w:sz="0" w:space="0" w:color="auto"/>
                          </w:divBdr>
                        </w:div>
                        <w:div w:id="1975063000">
                          <w:marLeft w:val="0"/>
                          <w:marRight w:val="0"/>
                          <w:marTop w:val="0"/>
                          <w:marBottom w:val="0"/>
                          <w:divBdr>
                            <w:top w:val="none" w:sz="0" w:space="0" w:color="auto"/>
                            <w:left w:val="none" w:sz="0" w:space="0" w:color="auto"/>
                            <w:bottom w:val="none" w:sz="0" w:space="0" w:color="auto"/>
                            <w:right w:val="none" w:sz="0" w:space="0" w:color="auto"/>
                          </w:divBdr>
                        </w:div>
                        <w:div w:id="243564040">
                          <w:marLeft w:val="0"/>
                          <w:marRight w:val="0"/>
                          <w:marTop w:val="0"/>
                          <w:marBottom w:val="0"/>
                          <w:divBdr>
                            <w:top w:val="none" w:sz="0" w:space="0" w:color="auto"/>
                            <w:left w:val="none" w:sz="0" w:space="0" w:color="auto"/>
                            <w:bottom w:val="none" w:sz="0" w:space="0" w:color="auto"/>
                            <w:right w:val="none" w:sz="0" w:space="0" w:color="auto"/>
                          </w:divBdr>
                        </w:div>
                        <w:div w:id="417101700">
                          <w:marLeft w:val="0"/>
                          <w:marRight w:val="0"/>
                          <w:marTop w:val="0"/>
                          <w:marBottom w:val="0"/>
                          <w:divBdr>
                            <w:top w:val="none" w:sz="0" w:space="0" w:color="auto"/>
                            <w:left w:val="none" w:sz="0" w:space="0" w:color="auto"/>
                            <w:bottom w:val="none" w:sz="0" w:space="0" w:color="auto"/>
                            <w:right w:val="none" w:sz="0" w:space="0" w:color="auto"/>
                          </w:divBdr>
                        </w:div>
                        <w:div w:id="976371987">
                          <w:marLeft w:val="0"/>
                          <w:marRight w:val="0"/>
                          <w:marTop w:val="0"/>
                          <w:marBottom w:val="0"/>
                          <w:divBdr>
                            <w:top w:val="none" w:sz="0" w:space="0" w:color="auto"/>
                            <w:left w:val="none" w:sz="0" w:space="0" w:color="auto"/>
                            <w:bottom w:val="none" w:sz="0" w:space="0" w:color="auto"/>
                            <w:right w:val="none" w:sz="0" w:space="0" w:color="auto"/>
                          </w:divBdr>
                        </w:div>
                        <w:div w:id="603728924">
                          <w:marLeft w:val="0"/>
                          <w:marRight w:val="0"/>
                          <w:marTop w:val="0"/>
                          <w:marBottom w:val="0"/>
                          <w:divBdr>
                            <w:top w:val="none" w:sz="0" w:space="0" w:color="auto"/>
                            <w:left w:val="none" w:sz="0" w:space="0" w:color="auto"/>
                            <w:bottom w:val="none" w:sz="0" w:space="0" w:color="auto"/>
                            <w:right w:val="none" w:sz="0" w:space="0" w:color="auto"/>
                          </w:divBdr>
                        </w:div>
                        <w:div w:id="1019887627">
                          <w:marLeft w:val="0"/>
                          <w:marRight w:val="0"/>
                          <w:marTop w:val="0"/>
                          <w:marBottom w:val="0"/>
                          <w:divBdr>
                            <w:top w:val="none" w:sz="0" w:space="0" w:color="auto"/>
                            <w:left w:val="none" w:sz="0" w:space="0" w:color="auto"/>
                            <w:bottom w:val="none" w:sz="0" w:space="0" w:color="auto"/>
                            <w:right w:val="none" w:sz="0" w:space="0" w:color="auto"/>
                          </w:divBdr>
                        </w:div>
                        <w:div w:id="306320934">
                          <w:marLeft w:val="0"/>
                          <w:marRight w:val="0"/>
                          <w:marTop w:val="0"/>
                          <w:marBottom w:val="0"/>
                          <w:divBdr>
                            <w:top w:val="none" w:sz="0" w:space="0" w:color="auto"/>
                            <w:left w:val="none" w:sz="0" w:space="0" w:color="auto"/>
                            <w:bottom w:val="none" w:sz="0" w:space="0" w:color="auto"/>
                            <w:right w:val="none" w:sz="0" w:space="0" w:color="auto"/>
                          </w:divBdr>
                        </w:div>
                        <w:div w:id="1199316346">
                          <w:marLeft w:val="0"/>
                          <w:marRight w:val="0"/>
                          <w:marTop w:val="0"/>
                          <w:marBottom w:val="0"/>
                          <w:divBdr>
                            <w:top w:val="none" w:sz="0" w:space="0" w:color="auto"/>
                            <w:left w:val="none" w:sz="0" w:space="0" w:color="auto"/>
                            <w:bottom w:val="none" w:sz="0" w:space="0" w:color="auto"/>
                            <w:right w:val="none" w:sz="0" w:space="0" w:color="auto"/>
                          </w:divBdr>
                        </w:div>
                        <w:div w:id="1802073677">
                          <w:marLeft w:val="0"/>
                          <w:marRight w:val="0"/>
                          <w:marTop w:val="0"/>
                          <w:marBottom w:val="0"/>
                          <w:divBdr>
                            <w:top w:val="none" w:sz="0" w:space="0" w:color="auto"/>
                            <w:left w:val="none" w:sz="0" w:space="0" w:color="auto"/>
                            <w:bottom w:val="none" w:sz="0" w:space="0" w:color="auto"/>
                            <w:right w:val="none" w:sz="0" w:space="0" w:color="auto"/>
                          </w:divBdr>
                        </w:div>
                        <w:div w:id="339357195">
                          <w:marLeft w:val="0"/>
                          <w:marRight w:val="0"/>
                          <w:marTop w:val="0"/>
                          <w:marBottom w:val="0"/>
                          <w:divBdr>
                            <w:top w:val="none" w:sz="0" w:space="0" w:color="auto"/>
                            <w:left w:val="none" w:sz="0" w:space="0" w:color="auto"/>
                            <w:bottom w:val="none" w:sz="0" w:space="0" w:color="auto"/>
                            <w:right w:val="none" w:sz="0" w:space="0" w:color="auto"/>
                          </w:divBdr>
                        </w:div>
                        <w:div w:id="1825776559">
                          <w:marLeft w:val="0"/>
                          <w:marRight w:val="0"/>
                          <w:marTop w:val="0"/>
                          <w:marBottom w:val="0"/>
                          <w:divBdr>
                            <w:top w:val="none" w:sz="0" w:space="0" w:color="auto"/>
                            <w:left w:val="none" w:sz="0" w:space="0" w:color="auto"/>
                            <w:bottom w:val="none" w:sz="0" w:space="0" w:color="auto"/>
                            <w:right w:val="none" w:sz="0" w:space="0" w:color="auto"/>
                          </w:divBdr>
                        </w:div>
                        <w:div w:id="1923485051">
                          <w:marLeft w:val="0"/>
                          <w:marRight w:val="0"/>
                          <w:marTop w:val="0"/>
                          <w:marBottom w:val="0"/>
                          <w:divBdr>
                            <w:top w:val="none" w:sz="0" w:space="0" w:color="auto"/>
                            <w:left w:val="none" w:sz="0" w:space="0" w:color="auto"/>
                            <w:bottom w:val="none" w:sz="0" w:space="0" w:color="auto"/>
                            <w:right w:val="none" w:sz="0" w:space="0" w:color="auto"/>
                          </w:divBdr>
                        </w:div>
                        <w:div w:id="683090469">
                          <w:marLeft w:val="0"/>
                          <w:marRight w:val="0"/>
                          <w:marTop w:val="0"/>
                          <w:marBottom w:val="0"/>
                          <w:divBdr>
                            <w:top w:val="none" w:sz="0" w:space="0" w:color="auto"/>
                            <w:left w:val="none" w:sz="0" w:space="0" w:color="auto"/>
                            <w:bottom w:val="none" w:sz="0" w:space="0" w:color="auto"/>
                            <w:right w:val="none" w:sz="0" w:space="0" w:color="auto"/>
                          </w:divBdr>
                        </w:div>
                        <w:div w:id="1917742911">
                          <w:marLeft w:val="0"/>
                          <w:marRight w:val="0"/>
                          <w:marTop w:val="0"/>
                          <w:marBottom w:val="0"/>
                          <w:divBdr>
                            <w:top w:val="none" w:sz="0" w:space="0" w:color="auto"/>
                            <w:left w:val="none" w:sz="0" w:space="0" w:color="auto"/>
                            <w:bottom w:val="none" w:sz="0" w:space="0" w:color="auto"/>
                            <w:right w:val="none" w:sz="0" w:space="0" w:color="auto"/>
                          </w:divBdr>
                        </w:div>
                        <w:div w:id="1962570103">
                          <w:marLeft w:val="0"/>
                          <w:marRight w:val="0"/>
                          <w:marTop w:val="0"/>
                          <w:marBottom w:val="0"/>
                          <w:divBdr>
                            <w:top w:val="none" w:sz="0" w:space="0" w:color="auto"/>
                            <w:left w:val="none" w:sz="0" w:space="0" w:color="auto"/>
                            <w:bottom w:val="none" w:sz="0" w:space="0" w:color="auto"/>
                            <w:right w:val="none" w:sz="0" w:space="0" w:color="auto"/>
                          </w:divBdr>
                        </w:div>
                        <w:div w:id="190186707">
                          <w:marLeft w:val="0"/>
                          <w:marRight w:val="0"/>
                          <w:marTop w:val="0"/>
                          <w:marBottom w:val="0"/>
                          <w:divBdr>
                            <w:top w:val="none" w:sz="0" w:space="0" w:color="auto"/>
                            <w:left w:val="none" w:sz="0" w:space="0" w:color="auto"/>
                            <w:bottom w:val="none" w:sz="0" w:space="0" w:color="auto"/>
                            <w:right w:val="none" w:sz="0" w:space="0" w:color="auto"/>
                          </w:divBdr>
                        </w:div>
                        <w:div w:id="742602299">
                          <w:marLeft w:val="0"/>
                          <w:marRight w:val="0"/>
                          <w:marTop w:val="240"/>
                          <w:marBottom w:val="240"/>
                          <w:divBdr>
                            <w:top w:val="none" w:sz="0" w:space="0" w:color="auto"/>
                            <w:left w:val="none" w:sz="0" w:space="0" w:color="auto"/>
                            <w:bottom w:val="none" w:sz="0" w:space="0" w:color="auto"/>
                            <w:right w:val="none" w:sz="0" w:space="0" w:color="auto"/>
                          </w:divBdr>
                        </w:div>
                        <w:div w:id="1785995172">
                          <w:marLeft w:val="0"/>
                          <w:marRight w:val="0"/>
                          <w:marTop w:val="0"/>
                          <w:marBottom w:val="0"/>
                          <w:divBdr>
                            <w:top w:val="none" w:sz="0" w:space="0" w:color="auto"/>
                            <w:left w:val="none" w:sz="0" w:space="0" w:color="auto"/>
                            <w:bottom w:val="none" w:sz="0" w:space="0" w:color="auto"/>
                            <w:right w:val="none" w:sz="0" w:space="0" w:color="auto"/>
                          </w:divBdr>
                          <w:divsChild>
                            <w:div w:id="48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9187">
                  <w:marLeft w:val="0"/>
                  <w:marRight w:val="0"/>
                  <w:marTop w:val="0"/>
                  <w:marBottom w:val="0"/>
                  <w:divBdr>
                    <w:top w:val="none" w:sz="0" w:space="0" w:color="auto"/>
                    <w:left w:val="none" w:sz="0" w:space="0" w:color="auto"/>
                    <w:bottom w:val="none" w:sz="0" w:space="0" w:color="auto"/>
                    <w:right w:val="none" w:sz="0" w:space="0" w:color="auto"/>
                  </w:divBdr>
                  <w:divsChild>
                    <w:div w:id="1260260548">
                      <w:marLeft w:val="0"/>
                      <w:marRight w:val="0"/>
                      <w:marTop w:val="0"/>
                      <w:marBottom w:val="0"/>
                      <w:divBdr>
                        <w:top w:val="none" w:sz="0" w:space="0" w:color="auto"/>
                        <w:left w:val="none" w:sz="0" w:space="0" w:color="auto"/>
                        <w:bottom w:val="none" w:sz="0" w:space="0" w:color="auto"/>
                        <w:right w:val="none" w:sz="0" w:space="0" w:color="auto"/>
                      </w:divBdr>
                      <w:divsChild>
                        <w:div w:id="1685132376">
                          <w:marLeft w:val="0"/>
                          <w:marRight w:val="0"/>
                          <w:marTop w:val="0"/>
                          <w:marBottom w:val="0"/>
                          <w:divBdr>
                            <w:top w:val="none" w:sz="0" w:space="0" w:color="auto"/>
                            <w:left w:val="none" w:sz="0" w:space="0" w:color="auto"/>
                            <w:bottom w:val="none" w:sz="0" w:space="0" w:color="auto"/>
                            <w:right w:val="none" w:sz="0" w:space="0" w:color="auto"/>
                          </w:divBdr>
                          <w:divsChild>
                            <w:div w:id="95908134">
                              <w:marLeft w:val="0"/>
                              <w:marRight w:val="0"/>
                              <w:marTop w:val="0"/>
                              <w:marBottom w:val="0"/>
                              <w:divBdr>
                                <w:top w:val="none" w:sz="0" w:space="0" w:color="auto"/>
                                <w:left w:val="none" w:sz="0" w:space="0" w:color="auto"/>
                                <w:bottom w:val="none" w:sz="0" w:space="0" w:color="auto"/>
                                <w:right w:val="none" w:sz="0" w:space="0" w:color="auto"/>
                              </w:divBdr>
                            </w:div>
                          </w:divsChild>
                        </w:div>
                        <w:div w:id="918557881">
                          <w:marLeft w:val="0"/>
                          <w:marRight w:val="0"/>
                          <w:marTop w:val="0"/>
                          <w:marBottom w:val="0"/>
                          <w:divBdr>
                            <w:top w:val="none" w:sz="0" w:space="0" w:color="auto"/>
                            <w:left w:val="none" w:sz="0" w:space="0" w:color="auto"/>
                            <w:bottom w:val="none" w:sz="0" w:space="0" w:color="auto"/>
                            <w:right w:val="none" w:sz="0" w:space="0" w:color="auto"/>
                          </w:divBdr>
                          <w:divsChild>
                            <w:div w:id="1464159225">
                              <w:marLeft w:val="0"/>
                              <w:marRight w:val="0"/>
                              <w:marTop w:val="0"/>
                              <w:marBottom w:val="0"/>
                              <w:divBdr>
                                <w:top w:val="none" w:sz="0" w:space="0" w:color="auto"/>
                                <w:left w:val="none" w:sz="0" w:space="0" w:color="auto"/>
                                <w:bottom w:val="none" w:sz="0" w:space="0" w:color="auto"/>
                                <w:right w:val="none" w:sz="0" w:space="0" w:color="auto"/>
                              </w:divBdr>
                              <w:divsChild>
                                <w:div w:id="3018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8114">
                          <w:marLeft w:val="0"/>
                          <w:marRight w:val="0"/>
                          <w:marTop w:val="0"/>
                          <w:marBottom w:val="0"/>
                          <w:divBdr>
                            <w:top w:val="none" w:sz="0" w:space="0" w:color="auto"/>
                            <w:left w:val="none" w:sz="0" w:space="0" w:color="auto"/>
                            <w:bottom w:val="none" w:sz="0" w:space="0" w:color="auto"/>
                            <w:right w:val="none" w:sz="0" w:space="0" w:color="auto"/>
                          </w:divBdr>
                          <w:divsChild>
                            <w:div w:id="2885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h5.ggpht.com/__HLMKSPYzEE/TVKN23tH79I/AAAAAAAAAdE/uIIRpeDYz2U/s1600-h/51nQ4sd-CFL2.jp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h6.ggpht.com/__HLMKSPYzEE/TVKN3glhTGI/AAAAAAAAAdM/1A-Fpx_E0m0/s1600-h/Picture-1%5b2%5d.png" TargetMode="External"/><Relationship Id="rId5" Type="http://schemas.openxmlformats.org/officeDocument/2006/relationships/hyperlink" Target="http://www.blogger.com/rearrange?blogID=4240176128866063168&amp;widgetType=HTML&amp;widgetId=HTML65&amp;action=editWidget&amp;sectionId=ad" TargetMode="External"/><Relationship Id="rId15" Type="http://schemas.microsoft.com/office/2011/relationships/people" Target="people.xml"/><Relationship Id="rId10" Type="http://schemas.openxmlformats.org/officeDocument/2006/relationships/hyperlink" Target="http://www.fit450.com/HTML/XBX_Intro.html" TargetMode="External"/><Relationship Id="rId4" Type="http://schemas.openxmlformats.org/officeDocument/2006/relationships/webSettings" Target="webSettings.xml"/><Relationship Id="rId9" Type="http://schemas.openxmlformats.org/officeDocument/2006/relationships/hyperlink" Target="http://www.fit450.com/HTML/5BX_Intr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Otness</dc:creator>
  <cp:lastModifiedBy>Rick Otness</cp:lastModifiedBy>
  <cp:revision>2</cp:revision>
  <dcterms:created xsi:type="dcterms:W3CDTF">2016-07-01T15:08:00Z</dcterms:created>
  <dcterms:modified xsi:type="dcterms:W3CDTF">2016-07-01T15:08:00Z</dcterms:modified>
</cp:coreProperties>
</file>